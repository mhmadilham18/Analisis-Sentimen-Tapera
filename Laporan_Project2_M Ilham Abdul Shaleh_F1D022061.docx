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F40B" w14:textId="6AAA7AA9" w:rsidR="0037054F" w:rsidRPr="0047179E" w:rsidRDefault="0047179E" w:rsidP="0047179E">
      <w:pPr>
        <w:ind w:left="0" w:firstLine="0"/>
        <w:jc w:val="center"/>
        <w:rPr>
          <w:b/>
          <w:bCs/>
          <w:sz w:val="28"/>
          <w:szCs w:val="28"/>
        </w:rPr>
      </w:pPr>
      <w:r w:rsidRPr="0047179E">
        <w:rPr>
          <w:b/>
          <w:bCs/>
          <w:sz w:val="28"/>
          <w:szCs w:val="28"/>
        </w:rPr>
        <w:t xml:space="preserve">Analisis Sentimen Kebijakan </w:t>
      </w:r>
      <w:proofErr w:type="spellStart"/>
      <w:r w:rsidRPr="0047179E">
        <w:rPr>
          <w:b/>
          <w:bCs/>
          <w:sz w:val="28"/>
          <w:szCs w:val="28"/>
        </w:rPr>
        <w:t>Tapera</w:t>
      </w:r>
      <w:proofErr w:type="spellEnd"/>
      <w:r w:rsidRPr="0047179E">
        <w:rPr>
          <w:b/>
          <w:bCs/>
          <w:sz w:val="28"/>
          <w:szCs w:val="28"/>
        </w:rPr>
        <w:t xml:space="preserve"> </w:t>
      </w:r>
      <w:r>
        <w:rPr>
          <w:b/>
          <w:bCs/>
          <w:sz w:val="28"/>
          <w:szCs w:val="28"/>
        </w:rPr>
        <w:t>p</w:t>
      </w:r>
      <w:r w:rsidRPr="0047179E">
        <w:rPr>
          <w:b/>
          <w:bCs/>
          <w:sz w:val="28"/>
          <w:szCs w:val="28"/>
        </w:rPr>
        <w:t xml:space="preserve">ada Platform </w:t>
      </w:r>
      <w:proofErr w:type="spellStart"/>
      <w:r w:rsidRPr="0047179E">
        <w:rPr>
          <w:b/>
          <w:bCs/>
          <w:sz w:val="28"/>
          <w:szCs w:val="28"/>
        </w:rPr>
        <w:t>Twiter</w:t>
      </w:r>
      <w:proofErr w:type="spellEnd"/>
      <w:r w:rsidRPr="0047179E">
        <w:rPr>
          <w:b/>
          <w:bCs/>
          <w:sz w:val="28"/>
          <w:szCs w:val="28"/>
        </w:rPr>
        <w:t xml:space="preserve"> Menggunakan Algoritma </w:t>
      </w:r>
      <w:proofErr w:type="spellStart"/>
      <w:r w:rsidRPr="0047179E">
        <w:rPr>
          <w:b/>
          <w:bCs/>
          <w:sz w:val="28"/>
          <w:szCs w:val="28"/>
        </w:rPr>
        <w:t>Naive</w:t>
      </w:r>
      <w:proofErr w:type="spellEnd"/>
      <w:r w:rsidRPr="0047179E">
        <w:rPr>
          <w:b/>
          <w:bCs/>
          <w:sz w:val="28"/>
          <w:szCs w:val="28"/>
        </w:rPr>
        <w:t xml:space="preserve"> </w:t>
      </w:r>
      <w:proofErr w:type="spellStart"/>
      <w:r w:rsidRPr="0047179E">
        <w:rPr>
          <w:b/>
          <w:bCs/>
          <w:sz w:val="28"/>
          <w:szCs w:val="28"/>
        </w:rPr>
        <w:t>Bayes</w:t>
      </w:r>
      <w:proofErr w:type="spellEnd"/>
      <w:r w:rsidRPr="0047179E">
        <w:rPr>
          <w:b/>
          <w:bCs/>
          <w:sz w:val="28"/>
          <w:szCs w:val="28"/>
        </w:rPr>
        <w:t xml:space="preserve"> </w:t>
      </w:r>
      <w:r>
        <w:rPr>
          <w:b/>
          <w:bCs/>
          <w:sz w:val="28"/>
          <w:szCs w:val="28"/>
        </w:rPr>
        <w:t>d</w:t>
      </w:r>
      <w:r w:rsidRPr="0047179E">
        <w:rPr>
          <w:b/>
          <w:bCs/>
          <w:sz w:val="28"/>
          <w:szCs w:val="28"/>
        </w:rPr>
        <w:t xml:space="preserve">an </w:t>
      </w:r>
      <w:proofErr w:type="spellStart"/>
      <w:r w:rsidRPr="0047179E">
        <w:rPr>
          <w:b/>
          <w:bCs/>
          <w:sz w:val="28"/>
          <w:szCs w:val="28"/>
        </w:rPr>
        <w:t>Support</w:t>
      </w:r>
      <w:proofErr w:type="spellEnd"/>
      <w:r w:rsidRPr="0047179E">
        <w:rPr>
          <w:b/>
          <w:bCs/>
          <w:sz w:val="28"/>
          <w:szCs w:val="28"/>
        </w:rPr>
        <w:t xml:space="preserve"> </w:t>
      </w:r>
      <w:proofErr w:type="spellStart"/>
      <w:r w:rsidRPr="0047179E">
        <w:rPr>
          <w:b/>
          <w:bCs/>
          <w:sz w:val="28"/>
          <w:szCs w:val="28"/>
        </w:rPr>
        <w:t>Vector</w:t>
      </w:r>
      <w:proofErr w:type="spellEnd"/>
      <w:r w:rsidRPr="0047179E">
        <w:rPr>
          <w:b/>
          <w:bCs/>
          <w:sz w:val="28"/>
          <w:szCs w:val="28"/>
        </w:rPr>
        <w:t xml:space="preserve"> </w:t>
      </w:r>
      <w:proofErr w:type="spellStart"/>
      <w:r w:rsidRPr="0047179E">
        <w:rPr>
          <w:b/>
          <w:bCs/>
          <w:sz w:val="28"/>
          <w:szCs w:val="28"/>
        </w:rPr>
        <w:t>Machine</w:t>
      </w:r>
      <w:proofErr w:type="spellEnd"/>
    </w:p>
    <w:p w14:paraId="5F9AFA52" w14:textId="77777777" w:rsidR="0047179E" w:rsidRDefault="0047179E" w:rsidP="0047179E">
      <w:pPr>
        <w:ind w:left="0" w:firstLine="0"/>
        <w:jc w:val="center"/>
        <w:rPr>
          <w:sz w:val="28"/>
          <w:szCs w:val="28"/>
        </w:rPr>
      </w:pPr>
    </w:p>
    <w:p w14:paraId="489BA3C8" w14:textId="7451C638" w:rsidR="0047179E" w:rsidRDefault="0047179E" w:rsidP="0047179E">
      <w:pPr>
        <w:ind w:left="0" w:firstLine="0"/>
        <w:jc w:val="center"/>
        <w:rPr>
          <w:b/>
          <w:bCs/>
          <w:sz w:val="20"/>
          <w:szCs w:val="20"/>
        </w:rPr>
      </w:pPr>
      <w:r w:rsidRPr="0047179E">
        <w:rPr>
          <w:b/>
          <w:bCs/>
          <w:sz w:val="20"/>
          <w:szCs w:val="20"/>
        </w:rPr>
        <w:t>M Ilham Abdul Shaleh</w:t>
      </w:r>
    </w:p>
    <w:p w14:paraId="73F28D4A" w14:textId="74373F23" w:rsidR="0047179E" w:rsidRDefault="0047179E" w:rsidP="0047179E">
      <w:pPr>
        <w:ind w:left="0" w:firstLine="0"/>
        <w:jc w:val="center"/>
        <w:rPr>
          <w:sz w:val="20"/>
          <w:szCs w:val="20"/>
        </w:rPr>
      </w:pPr>
      <w:r>
        <w:rPr>
          <w:sz w:val="20"/>
          <w:szCs w:val="20"/>
        </w:rPr>
        <w:t>Program Studi Teknik Informatika, Universitas Mataram</w:t>
      </w:r>
    </w:p>
    <w:p w14:paraId="50647DC1" w14:textId="77777777" w:rsidR="0047179E" w:rsidRDefault="0047179E" w:rsidP="0047179E">
      <w:pPr>
        <w:ind w:left="0" w:firstLine="0"/>
        <w:rPr>
          <w:sz w:val="20"/>
          <w:szCs w:val="20"/>
        </w:rPr>
      </w:pPr>
    </w:p>
    <w:p w14:paraId="3E04C13D" w14:textId="4DEE6B70" w:rsidR="0047179E" w:rsidRPr="0047179E" w:rsidRDefault="0047179E" w:rsidP="0047179E">
      <w:pPr>
        <w:pStyle w:val="DaftarParagraf"/>
        <w:numPr>
          <w:ilvl w:val="0"/>
          <w:numId w:val="1"/>
        </w:numPr>
        <w:rPr>
          <w:b/>
          <w:bCs/>
          <w:sz w:val="24"/>
          <w:szCs w:val="24"/>
        </w:rPr>
      </w:pPr>
      <w:r w:rsidRPr="0047179E">
        <w:rPr>
          <w:b/>
          <w:bCs/>
          <w:sz w:val="24"/>
          <w:szCs w:val="24"/>
        </w:rPr>
        <w:t>PENDAHULUAN</w:t>
      </w:r>
    </w:p>
    <w:p w14:paraId="222BC5ED" w14:textId="77777777" w:rsidR="0047179E" w:rsidRPr="0047179E" w:rsidRDefault="0047179E" w:rsidP="0047179E">
      <w:pPr>
        <w:ind w:left="0" w:firstLine="426"/>
        <w:jc w:val="both"/>
      </w:pPr>
      <w:r w:rsidRPr="0047179E">
        <w:t>Kebijakan Tabungan Perumahan Rakyat (</w:t>
      </w:r>
      <w:proofErr w:type="spellStart"/>
      <w:r w:rsidRPr="0047179E">
        <w:t>Tapera</w:t>
      </w:r>
      <w:proofErr w:type="spellEnd"/>
      <w:r w:rsidRPr="0047179E">
        <w:t xml:space="preserve">) merupakan program pemerintah Indonesia yang bertujuan untuk membantu masyarakat dalam memiliki rumah. </w:t>
      </w:r>
      <w:proofErr w:type="spellStart"/>
      <w:r w:rsidRPr="0047179E">
        <w:t>Tapera</w:t>
      </w:r>
      <w:proofErr w:type="spellEnd"/>
      <w:r w:rsidRPr="0047179E">
        <w:t xml:space="preserve"> adalah skema tabungan wajib untuk pekerja, baik di sektor formal maupun informal, yang nantinya dapat digunakan untuk membeli rumah atau melunasi kredit pemilikan rumah (KPR) (</w:t>
      </w:r>
      <w:proofErr w:type="spellStart"/>
      <w:r w:rsidRPr="0047179E">
        <w:t>Kemenko</w:t>
      </w:r>
      <w:proofErr w:type="spellEnd"/>
      <w:r w:rsidRPr="0047179E">
        <w:t xml:space="preserve"> Perekonomian, 2023).</w:t>
      </w:r>
    </w:p>
    <w:p w14:paraId="0454D684" w14:textId="77777777" w:rsidR="0047179E" w:rsidRPr="0047179E" w:rsidRDefault="0047179E" w:rsidP="0047179E">
      <w:pPr>
        <w:ind w:left="0" w:firstLine="426"/>
        <w:jc w:val="both"/>
      </w:pPr>
      <w:r w:rsidRPr="0047179E">
        <w:t xml:space="preserve">Sejak diperkenalkan pada tahun 2021, kebijakan </w:t>
      </w:r>
      <w:proofErr w:type="spellStart"/>
      <w:r w:rsidRPr="0047179E">
        <w:t>Tapera</w:t>
      </w:r>
      <w:proofErr w:type="spellEnd"/>
      <w:r w:rsidRPr="0047179E">
        <w:t xml:space="preserve"> menuai pro dan kontra di kalangan masyarakat. Beberapa media nasional seperti Kompas (2023), Detik.com (2023), dan Tempo (2023) telah memberitakan kontroversi seputar kebijakan ini. Pihak yang mendukung menilai bahwa </w:t>
      </w:r>
      <w:proofErr w:type="spellStart"/>
      <w:r w:rsidRPr="0047179E">
        <w:t>Tapera</w:t>
      </w:r>
      <w:proofErr w:type="spellEnd"/>
      <w:r w:rsidRPr="0047179E">
        <w:t xml:space="preserve"> dapat membantu masyarakat berpenghasilan rendah untuk memiliki rumah. Namun, pihak yang kontra mengkhawatirkan potensi pemotongan gaji bulanan yang dianggap memberatkan (CNN Indonesia, 2023).</w:t>
      </w:r>
    </w:p>
    <w:p w14:paraId="45B62905" w14:textId="77777777" w:rsidR="0047179E" w:rsidRPr="0047179E" w:rsidRDefault="0047179E" w:rsidP="0047179E">
      <w:pPr>
        <w:ind w:left="0" w:firstLine="426"/>
        <w:jc w:val="both"/>
      </w:pPr>
      <w:r w:rsidRPr="0047179E">
        <w:t xml:space="preserve">Dalam situasi seperti ini, analisis sentimen di media sosial, khususnya Twitter, menjadi penting untuk memahami persepsi dan opini publik secara lebih luas. Penelitian terdahulu telah menerapkan berbagai metode untuk analisis sentimen, termasuk </w:t>
      </w:r>
      <w:proofErr w:type="spellStart"/>
      <w:r w:rsidRPr="0047179E">
        <w:t>Naive</w:t>
      </w:r>
      <w:proofErr w:type="spellEnd"/>
      <w:r w:rsidRPr="0047179E">
        <w:t xml:space="preserve"> </w:t>
      </w:r>
      <w:proofErr w:type="spellStart"/>
      <w:r w:rsidRPr="0047179E">
        <w:t>Bayes</w:t>
      </w:r>
      <w:proofErr w:type="spellEnd"/>
      <w:r w:rsidRPr="0047179E">
        <w:t xml:space="preserve"> dan </w:t>
      </w:r>
      <w:proofErr w:type="spellStart"/>
      <w:r w:rsidRPr="0047179E">
        <w:t>Support</w:t>
      </w:r>
      <w:proofErr w:type="spellEnd"/>
      <w:r w:rsidRPr="0047179E">
        <w:t xml:space="preserve"> </w:t>
      </w:r>
      <w:proofErr w:type="spellStart"/>
      <w:r w:rsidRPr="0047179E">
        <w:t>Vector</w:t>
      </w:r>
      <w:proofErr w:type="spellEnd"/>
      <w:r w:rsidRPr="0047179E">
        <w:t xml:space="preserve"> </w:t>
      </w:r>
      <w:proofErr w:type="spellStart"/>
      <w:r w:rsidRPr="0047179E">
        <w:t>Machine</w:t>
      </w:r>
      <w:proofErr w:type="spellEnd"/>
      <w:r w:rsidRPr="0047179E">
        <w:t xml:space="preserve"> (SVM). Putra </w:t>
      </w:r>
      <w:proofErr w:type="spellStart"/>
      <w:r w:rsidRPr="0047179E">
        <w:t>et</w:t>
      </w:r>
      <w:proofErr w:type="spellEnd"/>
      <w:r w:rsidRPr="0047179E">
        <w:t xml:space="preserve"> </w:t>
      </w:r>
      <w:proofErr w:type="spellStart"/>
      <w:r w:rsidRPr="0047179E">
        <w:t>al.</w:t>
      </w:r>
      <w:proofErr w:type="spellEnd"/>
      <w:r w:rsidRPr="0047179E">
        <w:t xml:space="preserve"> (2021) menggunakan metode SVM untuk menganalisis sentimen masyarakat terhadap kebijakan pembatasan sosial berskala besar (PSBB) selama pandemi COVID-19 dan menemukan bahwa SVM mampu mengklasifikasikan sentimen dengan akurasi yang tinggi.</w:t>
      </w:r>
    </w:p>
    <w:p w14:paraId="78507EF4" w14:textId="77777777" w:rsidR="0047179E" w:rsidRPr="0047179E" w:rsidRDefault="0047179E" w:rsidP="0047179E">
      <w:pPr>
        <w:ind w:left="0" w:firstLine="426"/>
        <w:jc w:val="both"/>
      </w:pPr>
      <w:r w:rsidRPr="0047179E">
        <w:t xml:space="preserve">Sementara itu, Wibowo dan Yuwono (2022) menerapkan </w:t>
      </w:r>
      <w:proofErr w:type="spellStart"/>
      <w:r w:rsidRPr="0047179E">
        <w:t>Naive</w:t>
      </w:r>
      <w:proofErr w:type="spellEnd"/>
      <w:r w:rsidRPr="0047179E">
        <w:t xml:space="preserve"> </w:t>
      </w:r>
      <w:proofErr w:type="spellStart"/>
      <w:r w:rsidRPr="0047179E">
        <w:t>Bayes</w:t>
      </w:r>
      <w:proofErr w:type="spellEnd"/>
      <w:r w:rsidRPr="0047179E">
        <w:t xml:space="preserve"> dan SVM untuk menganalisis sentimen publik terkait isu lingkungan hidup di Twitter. Hasil penelitian menunjukkan bahwa kedua metode memberikan akurasi yang baik dalam mengklasifikasikan sentimen positif, negatif, dan netral. Selanjutnya, Pratama </w:t>
      </w:r>
      <w:proofErr w:type="spellStart"/>
      <w:r w:rsidRPr="0047179E">
        <w:t>et</w:t>
      </w:r>
      <w:proofErr w:type="spellEnd"/>
      <w:r w:rsidRPr="0047179E">
        <w:t xml:space="preserve"> </w:t>
      </w:r>
      <w:proofErr w:type="spellStart"/>
      <w:r w:rsidRPr="0047179E">
        <w:t>al.</w:t>
      </w:r>
      <w:proofErr w:type="spellEnd"/>
      <w:r w:rsidRPr="0047179E">
        <w:t xml:space="preserve"> (2023) menggunakan </w:t>
      </w:r>
      <w:proofErr w:type="spellStart"/>
      <w:r w:rsidRPr="0047179E">
        <w:t>Naive</w:t>
      </w:r>
      <w:proofErr w:type="spellEnd"/>
      <w:r w:rsidRPr="0047179E">
        <w:t xml:space="preserve"> </w:t>
      </w:r>
      <w:proofErr w:type="spellStart"/>
      <w:r w:rsidRPr="0047179E">
        <w:t>Bayes</w:t>
      </w:r>
      <w:proofErr w:type="spellEnd"/>
      <w:r w:rsidRPr="0047179E">
        <w:t xml:space="preserve"> dan SVM untuk menganalisis sentimen masyarakat terhadap kebijakan cukai rokok di Indonesia, dengan </w:t>
      </w:r>
      <w:proofErr w:type="spellStart"/>
      <w:r w:rsidRPr="0047179E">
        <w:t>Naive</w:t>
      </w:r>
      <w:proofErr w:type="spellEnd"/>
      <w:r w:rsidRPr="0047179E">
        <w:t xml:space="preserve"> </w:t>
      </w:r>
      <w:proofErr w:type="spellStart"/>
      <w:r w:rsidRPr="0047179E">
        <w:t>Bayes</w:t>
      </w:r>
      <w:proofErr w:type="spellEnd"/>
      <w:r w:rsidRPr="0047179E">
        <w:t xml:space="preserve"> menunjukkan akurasi yang lebih tinggi dibandingkan SVM.</w:t>
      </w:r>
    </w:p>
    <w:p w14:paraId="7BC870F4" w14:textId="43234430" w:rsidR="0047179E" w:rsidRPr="0047179E" w:rsidRDefault="0047179E" w:rsidP="0047179E">
      <w:pPr>
        <w:ind w:left="0" w:firstLine="426"/>
        <w:jc w:val="both"/>
      </w:pPr>
      <w:r w:rsidRPr="0047179E">
        <w:t xml:space="preserve">Pemilihan metode </w:t>
      </w:r>
      <w:proofErr w:type="spellStart"/>
      <w:r w:rsidRPr="0047179E">
        <w:t>Naive</w:t>
      </w:r>
      <w:proofErr w:type="spellEnd"/>
      <w:r w:rsidRPr="0047179E">
        <w:t xml:space="preserve"> </w:t>
      </w:r>
      <w:proofErr w:type="spellStart"/>
      <w:r w:rsidRPr="0047179E">
        <w:t>Bayes</w:t>
      </w:r>
      <w:proofErr w:type="spellEnd"/>
      <w:r w:rsidRPr="0047179E">
        <w:t xml:space="preserve"> dan SVM dalam penelitian ini didasarkan pada kesederhanaan algoritma, kinerja yang baik dalam klasifikasi teks, serta keberhasilan implementasi pada penelitian-penelitian sebelumnya (</w:t>
      </w:r>
      <w:proofErr w:type="spellStart"/>
      <w:r w:rsidRPr="0047179E">
        <w:t>Feldman</w:t>
      </w:r>
      <w:proofErr w:type="spellEnd"/>
      <w:r w:rsidRPr="0047179E">
        <w:t xml:space="preserve">, 2013; </w:t>
      </w:r>
      <w:proofErr w:type="spellStart"/>
      <w:r w:rsidRPr="0047179E">
        <w:t>Hossin</w:t>
      </w:r>
      <w:proofErr w:type="spellEnd"/>
      <w:r w:rsidRPr="0047179E">
        <w:t xml:space="preserve"> </w:t>
      </w:r>
      <w:proofErr w:type="spellStart"/>
      <w:r w:rsidRPr="0047179E">
        <w:t>and</w:t>
      </w:r>
      <w:proofErr w:type="spellEnd"/>
      <w:r w:rsidRPr="0047179E">
        <w:t xml:space="preserve"> Sulaiman, 2015; Liu, 2012; Ravi </w:t>
      </w:r>
      <w:proofErr w:type="spellStart"/>
      <w:r w:rsidRPr="0047179E">
        <w:t>and</w:t>
      </w:r>
      <w:proofErr w:type="spellEnd"/>
      <w:r w:rsidRPr="0047179E">
        <w:t xml:space="preserve"> Ravi, 2015). Analisis sentimen menggunakan kedua metode ini pada kasus kebijakan </w:t>
      </w:r>
      <w:proofErr w:type="spellStart"/>
      <w:r w:rsidRPr="0047179E">
        <w:t>Tapera</w:t>
      </w:r>
      <w:proofErr w:type="spellEnd"/>
      <w:r w:rsidRPr="0047179E">
        <w:t xml:space="preserve"> penting dilakukan untuk memahami pandangan masyarakat secara komprehensif. Hal ini dapat membantu pemerintah dan pemangku kepentingan lainnya dalam mengambil tindakan yang tepat dan membuat kebijakan yang lebih baik di masa depan.</w:t>
      </w:r>
    </w:p>
    <w:p w14:paraId="673E5166" w14:textId="063C2083" w:rsidR="0047179E" w:rsidRPr="0047179E" w:rsidRDefault="0047179E" w:rsidP="0047179E">
      <w:pPr>
        <w:pStyle w:val="DaftarParagraf"/>
        <w:numPr>
          <w:ilvl w:val="0"/>
          <w:numId w:val="1"/>
        </w:numPr>
        <w:rPr>
          <w:b/>
          <w:bCs/>
          <w:sz w:val="24"/>
          <w:szCs w:val="24"/>
        </w:rPr>
      </w:pPr>
      <w:r w:rsidRPr="0047179E">
        <w:rPr>
          <w:b/>
          <w:bCs/>
          <w:sz w:val="24"/>
          <w:szCs w:val="24"/>
        </w:rPr>
        <w:lastRenderedPageBreak/>
        <w:t>METODE</w:t>
      </w:r>
    </w:p>
    <w:p w14:paraId="3E6D8919" w14:textId="77777777" w:rsidR="00A77A42" w:rsidRPr="00A77A42" w:rsidRDefault="00A77A42" w:rsidP="00A77A42">
      <w:pPr>
        <w:ind w:left="0" w:firstLine="426"/>
        <w:jc w:val="both"/>
      </w:pPr>
      <w:r w:rsidRPr="00A77A42">
        <w:t>Metode yang digunakan pada penelitian ini adalah metode eksperimen. Metode ini merupakan sebuah metode yang sistematis dengan menghubungkan sebab dan akibat. Studi ini memiliki syarat yaitu; kontrol, manipulasi, dan observasi (</w:t>
      </w:r>
      <w:proofErr w:type="spellStart"/>
      <w:r w:rsidRPr="00A77A42">
        <w:t>Creswell</w:t>
      </w:r>
      <w:proofErr w:type="spellEnd"/>
      <w:r w:rsidRPr="00A77A42">
        <w:t xml:space="preserve">, 2014). Eksperimen digunakan untuk mengetahui model terbaik dengan memanfaatkan data dokumen </w:t>
      </w:r>
      <w:proofErr w:type="spellStart"/>
      <w:r w:rsidRPr="00A77A42">
        <w:t>cuitan</w:t>
      </w:r>
      <w:proofErr w:type="spellEnd"/>
      <w:r w:rsidRPr="00A77A42">
        <w:t xml:space="preserve"> dengan dua metode algoritma SVM dan </w:t>
      </w:r>
      <w:proofErr w:type="spellStart"/>
      <w:r w:rsidRPr="00A77A42">
        <w:t>Naive</w:t>
      </w:r>
      <w:proofErr w:type="spellEnd"/>
      <w:r w:rsidRPr="00A77A42">
        <w:t xml:space="preserve"> </w:t>
      </w:r>
      <w:proofErr w:type="spellStart"/>
      <w:r w:rsidRPr="00A77A42">
        <w:t>Bayes</w:t>
      </w:r>
      <w:proofErr w:type="spellEnd"/>
      <w:r w:rsidRPr="00A77A42">
        <w:t xml:space="preserve"> untuk menganalisis sentimen terkait pembahasan </w:t>
      </w:r>
      <w:proofErr w:type="spellStart"/>
      <w:r w:rsidRPr="00A77A42">
        <w:t>Tapera</w:t>
      </w:r>
      <w:proofErr w:type="spellEnd"/>
      <w:r w:rsidRPr="00A77A42">
        <w:t xml:space="preserve"> (Liu, 2012).</w:t>
      </w:r>
    </w:p>
    <w:p w14:paraId="0B316B43" w14:textId="77777777" w:rsidR="00A77A42" w:rsidRPr="00A77A42" w:rsidRDefault="00A77A42" w:rsidP="00A77A42">
      <w:pPr>
        <w:ind w:left="0" w:firstLine="426"/>
        <w:jc w:val="both"/>
      </w:pPr>
      <w:r w:rsidRPr="00A77A42">
        <w:t xml:space="preserve">Dalam penelitian ini, proses kontrol dilakukan dengan mengendalikan variabel-variabel yang dapat memengaruhi hasil eksperimen, seperti jenis algoritma yang digunakan dan </w:t>
      </w:r>
      <w:proofErr w:type="spellStart"/>
      <w:r w:rsidRPr="00A77A42">
        <w:t>preprocessing</w:t>
      </w:r>
      <w:proofErr w:type="spellEnd"/>
      <w:r w:rsidRPr="00A77A42">
        <w:t xml:space="preserve"> data. Manipulasi dilakukan dengan mengubah parameter-parameter dari algoritma SVM dan </w:t>
      </w:r>
      <w:proofErr w:type="spellStart"/>
      <w:r w:rsidRPr="00A77A42">
        <w:t>Naive</w:t>
      </w:r>
      <w:proofErr w:type="spellEnd"/>
      <w:r w:rsidRPr="00A77A42">
        <w:t xml:space="preserve"> </w:t>
      </w:r>
      <w:proofErr w:type="spellStart"/>
      <w:r w:rsidRPr="00A77A42">
        <w:t>Bayes</w:t>
      </w:r>
      <w:proofErr w:type="spellEnd"/>
      <w:r w:rsidRPr="00A77A42">
        <w:t xml:space="preserve"> untuk mendapatkan model terbaik. Observasi dilakukan dengan mengamati dan mengevaluasi performa dari kedua model yang dihasilkan.</w:t>
      </w:r>
    </w:p>
    <w:p w14:paraId="69125A48" w14:textId="00E82E0D" w:rsidR="0047179E" w:rsidRDefault="00C5075A" w:rsidP="00A77A42">
      <w:pPr>
        <w:ind w:left="0" w:firstLine="426"/>
        <w:jc w:val="both"/>
      </w:pPr>
      <w:ins w:id="0" w:author="Muhammad Ilham" w:date="2024-06-19T09:28:00Z" w16du:dateUtc="2024-06-19T01:28:00Z">
        <w:r>
          <w:rPr>
            <w:noProof/>
          </w:rPr>
          <w:drawing>
            <wp:anchor distT="0" distB="0" distL="114300" distR="114300" simplePos="0" relativeHeight="251645440" behindDoc="0" locked="0" layoutInCell="1" allowOverlap="1" wp14:anchorId="1CF98B4F" wp14:editId="6CF85912">
              <wp:simplePos x="0" y="0"/>
              <wp:positionH relativeFrom="column">
                <wp:posOffset>1652588</wp:posOffset>
              </wp:positionH>
              <wp:positionV relativeFrom="paragraph">
                <wp:posOffset>241935</wp:posOffset>
              </wp:positionV>
              <wp:extent cx="2435860" cy="3286125"/>
              <wp:effectExtent l="0" t="0" r="0" b="0"/>
              <wp:wrapTopAndBottom/>
              <wp:docPr id="2250275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5860" cy="3286125"/>
                      </a:xfrm>
                      <a:prstGeom prst="rect">
                        <a:avLst/>
                      </a:prstGeom>
                      <a:noFill/>
                    </pic:spPr>
                  </pic:pic>
                </a:graphicData>
              </a:graphic>
              <wp14:sizeRelH relativeFrom="margin">
                <wp14:pctWidth>0</wp14:pctWidth>
              </wp14:sizeRelH>
              <wp14:sizeRelV relativeFrom="margin">
                <wp14:pctHeight>0</wp14:pctHeight>
              </wp14:sizeRelV>
            </wp:anchor>
          </w:drawing>
        </w:r>
      </w:ins>
      <w:r w:rsidR="00A77A42" w:rsidRPr="00A77A42">
        <w:t>Berikut alur penelitian yang digunakan pada penelitian ini</w:t>
      </w:r>
      <w:r w:rsidR="00A77A42">
        <w:t>.</w:t>
      </w:r>
    </w:p>
    <w:tbl>
      <w:tblPr>
        <w:tblStyle w:val="KisiTabel"/>
        <w:tblW w:w="0" w:type="auto"/>
        <w:tblLook w:val="04A0" w:firstRow="1" w:lastRow="0" w:firstColumn="1" w:lastColumn="0" w:noHBand="0" w:noVBand="1"/>
      </w:tblPr>
      <w:tblGrid>
        <w:gridCol w:w="9016"/>
      </w:tblGrid>
      <w:tr w:rsidR="00C5075A" w:rsidDel="00C5075A" w14:paraId="1127CB72" w14:textId="4C2C6899" w:rsidTr="00C5075A">
        <w:trPr>
          <w:del w:id="1" w:author="Muhammad Ilham" w:date="2024-06-19T09:28:00Z" w16du:dateUtc="2024-06-19T01:28:00Z"/>
        </w:trPr>
        <w:tc>
          <w:tcPr>
            <w:tcW w:w="9242" w:type="dxa"/>
          </w:tcPr>
          <w:p w14:paraId="2F59553D" w14:textId="68E59FB2" w:rsidR="00C5075A" w:rsidDel="00C5075A" w:rsidRDefault="00C5075A" w:rsidP="00A77A42">
            <w:pPr>
              <w:ind w:left="0" w:firstLine="0"/>
              <w:jc w:val="both"/>
              <w:rPr>
                <w:del w:id="2" w:author="Muhammad Ilham" w:date="2024-06-19T09:28:00Z" w16du:dateUtc="2024-06-19T01:28:00Z"/>
              </w:rPr>
            </w:pPr>
            <w:del w:id="3" w:author="Muhammad Ilham" w:date="2024-06-19T09:28:00Z" w16du:dateUtc="2024-06-19T01:28:00Z">
              <w:r w:rsidRPr="00C5075A" w:rsidDel="00C5075A">
                <w:drawing>
                  <wp:anchor distT="0" distB="0" distL="114300" distR="114300" simplePos="0" relativeHeight="251643392" behindDoc="0" locked="0" layoutInCell="1" allowOverlap="1" wp14:anchorId="728615C2" wp14:editId="5E7DCB3E">
                    <wp:simplePos x="0" y="0"/>
                    <wp:positionH relativeFrom="column">
                      <wp:posOffset>1481138</wp:posOffset>
                    </wp:positionH>
                    <wp:positionV relativeFrom="paragraph">
                      <wp:posOffset>72072</wp:posOffset>
                    </wp:positionV>
                    <wp:extent cx="2949731" cy="3981450"/>
                    <wp:effectExtent l="0" t="0" r="0" b="0"/>
                    <wp:wrapThrough wrapText="bothSides">
                      <wp:wrapPolygon edited="0">
                        <wp:start x="0" y="0"/>
                        <wp:lineTo x="0" y="21497"/>
                        <wp:lineTo x="21484" y="21497"/>
                        <wp:lineTo x="21484" y="0"/>
                        <wp:lineTo x="0" y="0"/>
                      </wp:wrapPolygon>
                    </wp:wrapThrough>
                    <wp:docPr id="19707112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1122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9731" cy="3981450"/>
                            </a:xfrm>
                            <a:prstGeom prst="rect">
                              <a:avLst/>
                            </a:prstGeom>
                          </pic:spPr>
                        </pic:pic>
                      </a:graphicData>
                    </a:graphic>
                  </wp:anchor>
                </w:drawing>
              </w:r>
            </w:del>
          </w:p>
        </w:tc>
      </w:tr>
      <w:tr w:rsidR="00C5075A" w:rsidDel="00C5075A" w14:paraId="30FBAE69" w14:textId="774328C8" w:rsidTr="00C5075A">
        <w:trPr>
          <w:del w:id="4" w:author="Muhammad Ilham" w:date="2024-06-19T09:28:00Z" w16du:dateUtc="2024-06-19T01:28:00Z"/>
        </w:trPr>
        <w:tc>
          <w:tcPr>
            <w:tcW w:w="9242" w:type="dxa"/>
          </w:tcPr>
          <w:p w14:paraId="3EB4966D" w14:textId="5EB595DD" w:rsidR="00C5075A" w:rsidDel="00C5075A" w:rsidRDefault="00C5075A" w:rsidP="00A77A42">
            <w:pPr>
              <w:ind w:left="0" w:firstLine="0"/>
              <w:jc w:val="both"/>
              <w:rPr>
                <w:del w:id="5" w:author="Muhammad Ilham" w:date="2024-06-19T09:28:00Z" w16du:dateUtc="2024-06-19T01:28:00Z"/>
              </w:rPr>
            </w:pPr>
          </w:p>
        </w:tc>
      </w:tr>
    </w:tbl>
    <w:p w14:paraId="6C9DBEF2" w14:textId="12D39F02" w:rsidR="00C5075A" w:rsidRPr="00620FA4" w:rsidRDefault="00620FA4" w:rsidP="00620FA4">
      <w:pPr>
        <w:ind w:left="0" w:firstLine="0"/>
        <w:jc w:val="center"/>
        <w:rPr>
          <w:ins w:id="6" w:author="Muhammad Ilham" w:date="2024-06-19T09:36:00Z" w16du:dateUtc="2024-06-19T01:36:00Z"/>
          <w:sz w:val="18"/>
          <w:szCs w:val="18"/>
          <w:rPrChange w:id="7" w:author="Muhammad Ilham" w:date="2024-06-19T09:37:00Z" w16du:dateUtc="2024-06-19T01:37:00Z">
            <w:rPr>
              <w:ins w:id="8" w:author="Muhammad Ilham" w:date="2024-06-19T09:36:00Z" w16du:dateUtc="2024-06-19T01:36:00Z"/>
            </w:rPr>
          </w:rPrChange>
        </w:rPr>
        <w:pPrChange w:id="9" w:author="Muhammad Ilham" w:date="2024-06-19T09:36:00Z" w16du:dateUtc="2024-06-19T01:36:00Z">
          <w:pPr>
            <w:ind w:left="0" w:firstLine="426"/>
            <w:jc w:val="both"/>
          </w:pPr>
        </w:pPrChange>
      </w:pPr>
      <w:ins w:id="10" w:author="Muhammad Ilham" w:date="2024-06-19T09:36:00Z" w16du:dateUtc="2024-06-19T01:36:00Z">
        <w:r w:rsidRPr="00620FA4">
          <w:rPr>
            <w:b/>
            <w:bCs/>
            <w:sz w:val="18"/>
            <w:szCs w:val="18"/>
            <w:rPrChange w:id="11" w:author="Muhammad Ilham" w:date="2024-06-19T09:37:00Z" w16du:dateUtc="2024-06-19T01:37:00Z">
              <w:rPr/>
            </w:rPrChange>
          </w:rPr>
          <w:t xml:space="preserve">Gambar 1. </w:t>
        </w:r>
        <w:r w:rsidRPr="00620FA4">
          <w:rPr>
            <w:sz w:val="18"/>
            <w:szCs w:val="18"/>
            <w:rPrChange w:id="12" w:author="Muhammad Ilham" w:date="2024-06-19T09:37:00Z" w16du:dateUtc="2024-06-19T01:37:00Z">
              <w:rPr/>
            </w:rPrChange>
          </w:rPr>
          <w:t>Alur Peneliti</w:t>
        </w:r>
      </w:ins>
      <w:ins w:id="13" w:author="Muhammad Ilham" w:date="2024-06-19T09:37:00Z" w16du:dateUtc="2024-06-19T01:37:00Z">
        <w:r w:rsidRPr="00620FA4">
          <w:rPr>
            <w:sz w:val="18"/>
            <w:szCs w:val="18"/>
            <w:rPrChange w:id="14" w:author="Muhammad Ilham" w:date="2024-06-19T09:37:00Z" w16du:dateUtc="2024-06-19T01:37:00Z">
              <w:rPr/>
            </w:rPrChange>
          </w:rPr>
          <w:t>an</w:t>
        </w:r>
      </w:ins>
    </w:p>
    <w:p w14:paraId="77C11C6A" w14:textId="77777777" w:rsidR="00620FA4" w:rsidRDefault="00620FA4" w:rsidP="00A77A42">
      <w:pPr>
        <w:ind w:left="0" w:firstLine="426"/>
        <w:jc w:val="both"/>
      </w:pPr>
    </w:p>
    <w:p w14:paraId="1AF26000" w14:textId="0730003B" w:rsidR="00A77A42" w:rsidRDefault="00A77A42" w:rsidP="00A77A42">
      <w:pPr>
        <w:pStyle w:val="DaftarParagraf"/>
        <w:numPr>
          <w:ilvl w:val="0"/>
          <w:numId w:val="2"/>
        </w:numPr>
        <w:ind w:left="851" w:hanging="425"/>
        <w:jc w:val="both"/>
        <w:rPr>
          <w:b/>
          <w:bCs/>
        </w:rPr>
      </w:pPr>
      <w:proofErr w:type="spellStart"/>
      <w:r w:rsidRPr="00A77A42">
        <w:rPr>
          <w:b/>
          <w:bCs/>
        </w:rPr>
        <w:t>Dataset</w:t>
      </w:r>
      <w:proofErr w:type="spellEnd"/>
    </w:p>
    <w:p w14:paraId="7CC5BF65" w14:textId="42F600E5" w:rsidR="00A77A42" w:rsidRPr="00A77A42" w:rsidRDefault="00A77A42" w:rsidP="00A77A42">
      <w:pPr>
        <w:pStyle w:val="DaftarParagraf"/>
        <w:ind w:left="851" w:firstLine="0"/>
        <w:jc w:val="both"/>
      </w:pPr>
      <w:r>
        <w:t xml:space="preserve">Penelitian ini menggunakan </w:t>
      </w:r>
      <w:proofErr w:type="spellStart"/>
      <w:r>
        <w:t>dataset</w:t>
      </w:r>
      <w:proofErr w:type="spellEnd"/>
      <w:r>
        <w:t xml:space="preserve"> yang diambil dari platform </w:t>
      </w:r>
      <w:proofErr w:type="spellStart"/>
      <w:r>
        <w:t>twiter</w:t>
      </w:r>
      <w:proofErr w:type="spellEnd"/>
      <w:r>
        <w:t xml:space="preserve"> menggunakan metode </w:t>
      </w:r>
      <w:proofErr w:type="spellStart"/>
      <w:r>
        <w:t>crawling</w:t>
      </w:r>
      <w:proofErr w:type="spellEnd"/>
      <w:r>
        <w:t xml:space="preserve">. Data yang berhasil dikumpulkan sebanyak 2366 </w:t>
      </w:r>
      <w:proofErr w:type="spellStart"/>
      <w:r>
        <w:t>tweet</w:t>
      </w:r>
      <w:proofErr w:type="spellEnd"/>
      <w:r>
        <w:t xml:space="preserve">, yang terdiri dari hasil </w:t>
      </w:r>
      <w:proofErr w:type="spellStart"/>
      <w:r>
        <w:t>crawling</w:t>
      </w:r>
      <w:proofErr w:type="spellEnd"/>
      <w:r>
        <w:t xml:space="preserve"> data dengan kata kunci “</w:t>
      </w:r>
      <w:proofErr w:type="spellStart"/>
      <w:r>
        <w:t>tapera</w:t>
      </w:r>
      <w:proofErr w:type="spellEnd"/>
      <w:r>
        <w:t xml:space="preserve">” yang diperoleh sebanyak 1735 </w:t>
      </w:r>
      <w:proofErr w:type="spellStart"/>
      <w:r>
        <w:t>tweet</w:t>
      </w:r>
      <w:proofErr w:type="spellEnd"/>
      <w:r>
        <w:t>, kata kunci “#</w:t>
      </w:r>
      <w:proofErr w:type="spellStart"/>
      <w:r>
        <w:t>dukungtapera</w:t>
      </w:r>
      <w:proofErr w:type="spellEnd"/>
      <w:r>
        <w:t xml:space="preserve">” sebanyak 8 </w:t>
      </w:r>
      <w:proofErr w:type="spellStart"/>
      <w:r>
        <w:t>tweet</w:t>
      </w:r>
      <w:proofErr w:type="spellEnd"/>
      <w:r>
        <w:t>, kata kunci “#</w:t>
      </w:r>
      <w:proofErr w:type="spellStart"/>
      <w:r>
        <w:t>iurantapera</w:t>
      </w:r>
      <w:proofErr w:type="spellEnd"/>
      <w:r>
        <w:t xml:space="preserve">” sebanyak 59 </w:t>
      </w:r>
      <w:proofErr w:type="spellStart"/>
      <w:r>
        <w:t>tweet</w:t>
      </w:r>
      <w:proofErr w:type="spellEnd"/>
      <w:r>
        <w:t xml:space="preserve">, </w:t>
      </w:r>
      <w:r>
        <w:t>kata kunci “#</w:t>
      </w:r>
      <w:proofErr w:type="spellStart"/>
      <w:r>
        <w:t>ruu</w:t>
      </w:r>
      <w:r>
        <w:t>tapera</w:t>
      </w:r>
      <w:proofErr w:type="spellEnd"/>
      <w:r>
        <w:t xml:space="preserve">” sebanyak </w:t>
      </w:r>
      <w:r>
        <w:t>61</w:t>
      </w:r>
      <w:r>
        <w:t xml:space="preserve"> </w:t>
      </w:r>
      <w:proofErr w:type="spellStart"/>
      <w:r>
        <w:t>tweet</w:t>
      </w:r>
      <w:proofErr w:type="spellEnd"/>
      <w:r>
        <w:t>,</w:t>
      </w:r>
      <w:r>
        <w:t xml:space="preserve"> </w:t>
      </w:r>
      <w:r>
        <w:t>kata kunci “#</w:t>
      </w:r>
      <w:proofErr w:type="spellStart"/>
      <w:r>
        <w:t>RUUTapera</w:t>
      </w:r>
      <w:proofErr w:type="spellEnd"/>
      <w:r>
        <w:t xml:space="preserve">” sebanyak </w:t>
      </w:r>
      <w:r>
        <w:t>34</w:t>
      </w:r>
      <w:r>
        <w:t xml:space="preserve"> </w:t>
      </w:r>
      <w:proofErr w:type="spellStart"/>
      <w:r>
        <w:t>tweet</w:t>
      </w:r>
      <w:proofErr w:type="spellEnd"/>
      <w:r>
        <w:t>,</w:t>
      </w:r>
      <w:r>
        <w:t xml:space="preserve"> </w:t>
      </w:r>
      <w:r>
        <w:t>kata kunci “#</w:t>
      </w:r>
      <w:proofErr w:type="spellStart"/>
      <w:r>
        <w:t>TabunganPerumahanRakyat</w:t>
      </w:r>
      <w:proofErr w:type="spellEnd"/>
      <w:r>
        <w:t xml:space="preserve">” sebanyak </w:t>
      </w:r>
      <w:r>
        <w:t>95</w:t>
      </w:r>
      <w:r>
        <w:t xml:space="preserve"> </w:t>
      </w:r>
      <w:proofErr w:type="spellStart"/>
      <w:r>
        <w:t>tweet</w:t>
      </w:r>
      <w:proofErr w:type="spellEnd"/>
      <w:r>
        <w:t>,</w:t>
      </w:r>
      <w:r>
        <w:t xml:space="preserve"> </w:t>
      </w:r>
      <w:r>
        <w:t>kata kunci “#</w:t>
      </w:r>
      <w:proofErr w:type="spellStart"/>
      <w:r>
        <w:t>tapera</w:t>
      </w:r>
      <w:proofErr w:type="spellEnd"/>
      <w:r>
        <w:t xml:space="preserve">” sebanyak </w:t>
      </w:r>
      <w:r>
        <w:t>105</w:t>
      </w:r>
      <w:r>
        <w:t xml:space="preserve"> </w:t>
      </w:r>
      <w:proofErr w:type="spellStart"/>
      <w:r>
        <w:t>tweet</w:t>
      </w:r>
      <w:proofErr w:type="spellEnd"/>
      <w:r>
        <w:t>,</w:t>
      </w:r>
      <w:r>
        <w:t xml:space="preserve"> </w:t>
      </w:r>
      <w:r>
        <w:t>kata kunci “#</w:t>
      </w:r>
      <w:proofErr w:type="spellStart"/>
      <w:r>
        <w:t>T</w:t>
      </w:r>
      <w:r>
        <w:t>apera</w:t>
      </w:r>
      <w:proofErr w:type="spellEnd"/>
      <w:r>
        <w:t xml:space="preserve">” sebanyak </w:t>
      </w:r>
      <w:r>
        <w:t>129</w:t>
      </w:r>
      <w:r>
        <w:t xml:space="preserve"> </w:t>
      </w:r>
      <w:proofErr w:type="spellStart"/>
      <w:r>
        <w:t>tweet</w:t>
      </w:r>
      <w:proofErr w:type="spellEnd"/>
      <w:r>
        <w:t>,</w:t>
      </w:r>
      <w:r>
        <w:t xml:space="preserve"> </w:t>
      </w:r>
      <w:r>
        <w:t>kata kunci “#</w:t>
      </w:r>
      <w:proofErr w:type="spellStart"/>
      <w:r>
        <w:t>tolak</w:t>
      </w:r>
      <w:r>
        <w:t>tapera</w:t>
      </w:r>
      <w:proofErr w:type="spellEnd"/>
      <w:r>
        <w:t xml:space="preserve">” sebanyak </w:t>
      </w:r>
      <w:r>
        <w:t>111</w:t>
      </w:r>
      <w:r>
        <w:t xml:space="preserve"> </w:t>
      </w:r>
      <w:proofErr w:type="spellStart"/>
      <w:r>
        <w:t>tweet</w:t>
      </w:r>
      <w:proofErr w:type="spellEnd"/>
      <w:r>
        <w:t>,</w:t>
      </w:r>
      <w:r>
        <w:t xml:space="preserve"> dan </w:t>
      </w:r>
      <w:r>
        <w:t>kata kunci “#</w:t>
      </w:r>
      <w:proofErr w:type="spellStart"/>
      <w:r>
        <w:t>uu</w:t>
      </w:r>
      <w:r>
        <w:t>tapera</w:t>
      </w:r>
      <w:proofErr w:type="spellEnd"/>
      <w:r>
        <w:t xml:space="preserve">” sebanyak </w:t>
      </w:r>
      <w:r>
        <w:t>39</w:t>
      </w:r>
      <w:r>
        <w:t xml:space="preserve"> </w:t>
      </w:r>
      <w:proofErr w:type="spellStart"/>
      <w:r>
        <w:t>tweet</w:t>
      </w:r>
      <w:proofErr w:type="spellEnd"/>
      <w:r>
        <w:t>.</w:t>
      </w:r>
    </w:p>
    <w:p w14:paraId="050A6C78" w14:textId="126A7204" w:rsidR="00A77A42" w:rsidRDefault="00A77A42" w:rsidP="00A77A42">
      <w:pPr>
        <w:pStyle w:val="DaftarParagraf"/>
        <w:numPr>
          <w:ilvl w:val="0"/>
          <w:numId w:val="2"/>
        </w:numPr>
        <w:ind w:left="851" w:hanging="425"/>
        <w:jc w:val="both"/>
        <w:rPr>
          <w:b/>
          <w:bCs/>
        </w:rPr>
      </w:pPr>
      <w:proofErr w:type="spellStart"/>
      <w:r>
        <w:rPr>
          <w:b/>
          <w:bCs/>
        </w:rPr>
        <w:lastRenderedPageBreak/>
        <w:t>Preprocessing</w:t>
      </w:r>
      <w:proofErr w:type="spellEnd"/>
    </w:p>
    <w:p w14:paraId="5312FF70" w14:textId="20256422" w:rsidR="002D03BD" w:rsidRPr="002D03BD" w:rsidRDefault="002D03BD" w:rsidP="002D03BD">
      <w:pPr>
        <w:pStyle w:val="DaftarParagraf"/>
        <w:ind w:left="851" w:firstLine="0"/>
        <w:jc w:val="both"/>
      </w:pPr>
      <w:r w:rsidRPr="002D03BD">
        <w:t xml:space="preserve">Tahap </w:t>
      </w:r>
      <w:proofErr w:type="spellStart"/>
      <w:r w:rsidRPr="002D03BD">
        <w:t>preprocessing</w:t>
      </w:r>
      <w:proofErr w:type="spellEnd"/>
      <w:r w:rsidRPr="002D03BD">
        <w:t xml:space="preserve"> bertujuan untuk mempersiapkan data agar dapat diolah dengan lebih baik oleh algoritma analisis sentimen. Dalam penelitian ini, </w:t>
      </w:r>
      <w:r>
        <w:t xml:space="preserve">beberapa </w:t>
      </w:r>
      <w:r w:rsidRPr="002D03BD">
        <w:t xml:space="preserve">tahapan </w:t>
      </w:r>
      <w:proofErr w:type="spellStart"/>
      <w:r w:rsidRPr="002D03BD">
        <w:t>preprocessing</w:t>
      </w:r>
      <w:proofErr w:type="spellEnd"/>
      <w:r w:rsidRPr="002D03BD">
        <w:t xml:space="preserve"> yang dilakukan meliputi:</w:t>
      </w:r>
    </w:p>
    <w:p w14:paraId="1ADE3B90" w14:textId="49D8FDCB" w:rsidR="002D03BD" w:rsidRPr="002D03BD" w:rsidRDefault="002D03BD" w:rsidP="002D03BD">
      <w:pPr>
        <w:pStyle w:val="DaftarParagraf"/>
        <w:numPr>
          <w:ilvl w:val="0"/>
          <w:numId w:val="3"/>
        </w:numPr>
        <w:ind w:left="1418" w:hanging="567"/>
        <w:jc w:val="both"/>
      </w:pPr>
      <w:r w:rsidRPr="002D03BD">
        <w:t>Penghapusan data duplikat (</w:t>
      </w:r>
      <w:proofErr w:type="spellStart"/>
      <w:r w:rsidRPr="002D03BD">
        <w:t>remove</w:t>
      </w:r>
      <w:proofErr w:type="spellEnd"/>
      <w:r w:rsidRPr="002D03BD">
        <w:t xml:space="preserve"> </w:t>
      </w:r>
      <w:proofErr w:type="spellStart"/>
      <w:r w:rsidRPr="002D03BD">
        <w:t>duplicate</w:t>
      </w:r>
      <w:proofErr w:type="spellEnd"/>
      <w:r w:rsidRPr="002D03BD">
        <w:t>)</w:t>
      </w:r>
    </w:p>
    <w:p w14:paraId="5A9FCEEA" w14:textId="77777777" w:rsidR="002D03BD" w:rsidRPr="002D03BD" w:rsidRDefault="002D03BD" w:rsidP="002D03BD">
      <w:pPr>
        <w:pStyle w:val="DaftarParagraf"/>
        <w:ind w:left="1418" w:firstLine="0"/>
        <w:jc w:val="both"/>
      </w:pPr>
      <w:r w:rsidRPr="002D03BD">
        <w:t xml:space="preserve">Langkah ini dilakukan untuk menghilangkan data </w:t>
      </w:r>
      <w:proofErr w:type="spellStart"/>
      <w:r w:rsidRPr="002D03BD">
        <w:t>cuitan</w:t>
      </w:r>
      <w:proofErr w:type="spellEnd"/>
      <w:r w:rsidRPr="002D03BD">
        <w:t xml:space="preserve"> yang sama atau duplikat. Hal ini penting untuk menjaga konsistensi dan menghindari bias dalam analisis.</w:t>
      </w:r>
    </w:p>
    <w:p w14:paraId="3FD1CB69" w14:textId="77777777" w:rsidR="002D03BD" w:rsidRPr="002D03BD" w:rsidRDefault="002D03BD" w:rsidP="002D03BD">
      <w:pPr>
        <w:pStyle w:val="DaftarParagraf"/>
        <w:numPr>
          <w:ilvl w:val="0"/>
          <w:numId w:val="3"/>
        </w:numPr>
        <w:ind w:left="1418" w:hanging="567"/>
        <w:jc w:val="both"/>
      </w:pPr>
      <w:r w:rsidRPr="002D03BD">
        <w:t>Pembersihan data (</w:t>
      </w:r>
      <w:proofErr w:type="spellStart"/>
      <w:r w:rsidRPr="002D03BD">
        <w:t>text</w:t>
      </w:r>
      <w:proofErr w:type="spellEnd"/>
      <w:r w:rsidRPr="002D03BD">
        <w:t xml:space="preserve"> </w:t>
      </w:r>
      <w:proofErr w:type="spellStart"/>
      <w:r w:rsidRPr="002D03BD">
        <w:t>cleaning</w:t>
      </w:r>
      <w:proofErr w:type="spellEnd"/>
      <w:r w:rsidRPr="002D03BD">
        <w:t>)</w:t>
      </w:r>
    </w:p>
    <w:p w14:paraId="6E756444" w14:textId="77777777" w:rsidR="002D03BD" w:rsidRPr="002D03BD" w:rsidRDefault="002D03BD" w:rsidP="002D03BD">
      <w:pPr>
        <w:pStyle w:val="DaftarParagraf"/>
        <w:ind w:left="1418" w:firstLine="0"/>
        <w:jc w:val="both"/>
      </w:pPr>
      <w:r w:rsidRPr="002D03BD">
        <w:t xml:space="preserve">Pada tahap ini, dilakukan penghapusan karakter-karakter yang tidak diinginkan, seperti tanda baca, URL, </w:t>
      </w:r>
      <w:proofErr w:type="spellStart"/>
      <w:r w:rsidRPr="002D03BD">
        <w:t>mention</w:t>
      </w:r>
      <w:proofErr w:type="spellEnd"/>
      <w:r w:rsidRPr="002D03BD">
        <w:t xml:space="preserve">, </w:t>
      </w:r>
      <w:proofErr w:type="spellStart"/>
      <w:r w:rsidRPr="002D03BD">
        <w:t>hashtag</w:t>
      </w:r>
      <w:proofErr w:type="spellEnd"/>
      <w:r w:rsidRPr="002D03BD">
        <w:t>, dan sebagainya. Tujuannya adalah untuk mempertahankan hanya teks yang relevan dengan analisis sentimen.</w:t>
      </w:r>
    </w:p>
    <w:p w14:paraId="28947ED7" w14:textId="77777777" w:rsidR="002D03BD" w:rsidRPr="002D03BD" w:rsidRDefault="002D03BD" w:rsidP="002D03BD">
      <w:pPr>
        <w:pStyle w:val="DaftarParagraf"/>
        <w:numPr>
          <w:ilvl w:val="0"/>
          <w:numId w:val="3"/>
        </w:numPr>
        <w:ind w:left="1418" w:hanging="567"/>
        <w:jc w:val="both"/>
      </w:pPr>
      <w:proofErr w:type="spellStart"/>
      <w:r w:rsidRPr="002D03BD">
        <w:t>Tokenisasi</w:t>
      </w:r>
      <w:proofErr w:type="spellEnd"/>
    </w:p>
    <w:p w14:paraId="63D2B494" w14:textId="77777777" w:rsidR="002D03BD" w:rsidRPr="002D03BD" w:rsidRDefault="002D03BD" w:rsidP="002D03BD">
      <w:pPr>
        <w:pStyle w:val="DaftarParagraf"/>
        <w:ind w:left="1418" w:firstLine="0"/>
        <w:jc w:val="both"/>
      </w:pPr>
      <w:proofErr w:type="spellStart"/>
      <w:r w:rsidRPr="002D03BD">
        <w:t>Tokenisasi</w:t>
      </w:r>
      <w:proofErr w:type="spellEnd"/>
      <w:r w:rsidRPr="002D03BD">
        <w:t xml:space="preserve"> adalah proses memecah teks menjadi satuan-satuan yang lebih kecil, seperti kata atau kalimat. Dalam konteks analisis sentimen, </w:t>
      </w:r>
      <w:proofErr w:type="spellStart"/>
      <w:r w:rsidRPr="002D03BD">
        <w:t>tokenisasi</w:t>
      </w:r>
      <w:proofErr w:type="spellEnd"/>
      <w:r w:rsidRPr="002D03BD">
        <w:t xml:space="preserve"> dilakukan untuk memisahkan setiap kata dalam </w:t>
      </w:r>
      <w:proofErr w:type="spellStart"/>
      <w:r w:rsidRPr="002D03BD">
        <w:t>cuitan</w:t>
      </w:r>
      <w:proofErr w:type="spellEnd"/>
      <w:r w:rsidRPr="002D03BD">
        <w:t xml:space="preserve"> agar dapat diproses lebih lanjut.</w:t>
      </w:r>
    </w:p>
    <w:p w14:paraId="25666DA1" w14:textId="77777777" w:rsidR="002D03BD" w:rsidRPr="002D03BD" w:rsidRDefault="002D03BD" w:rsidP="002D03BD">
      <w:pPr>
        <w:pStyle w:val="DaftarParagraf"/>
        <w:numPr>
          <w:ilvl w:val="0"/>
          <w:numId w:val="3"/>
        </w:numPr>
        <w:ind w:left="1418" w:hanging="567"/>
        <w:jc w:val="both"/>
      </w:pPr>
      <w:r w:rsidRPr="002D03BD">
        <w:t xml:space="preserve">Penghapusan </w:t>
      </w:r>
      <w:proofErr w:type="spellStart"/>
      <w:r w:rsidRPr="002D03BD">
        <w:t>stopword</w:t>
      </w:r>
      <w:proofErr w:type="spellEnd"/>
      <w:r w:rsidRPr="002D03BD">
        <w:t xml:space="preserve"> (</w:t>
      </w:r>
      <w:proofErr w:type="spellStart"/>
      <w:r w:rsidRPr="002D03BD">
        <w:t>stopword</w:t>
      </w:r>
      <w:proofErr w:type="spellEnd"/>
      <w:r w:rsidRPr="002D03BD">
        <w:t xml:space="preserve"> </w:t>
      </w:r>
      <w:proofErr w:type="spellStart"/>
      <w:r w:rsidRPr="002D03BD">
        <w:t>removal</w:t>
      </w:r>
      <w:proofErr w:type="spellEnd"/>
      <w:r w:rsidRPr="002D03BD">
        <w:t>)</w:t>
      </w:r>
    </w:p>
    <w:p w14:paraId="6588877D" w14:textId="77777777" w:rsidR="002D03BD" w:rsidRPr="002D03BD" w:rsidRDefault="002D03BD" w:rsidP="002D03BD">
      <w:pPr>
        <w:pStyle w:val="DaftarParagraf"/>
        <w:ind w:left="1418" w:firstLine="0"/>
        <w:jc w:val="both"/>
      </w:pPr>
      <w:proofErr w:type="spellStart"/>
      <w:r w:rsidRPr="002D03BD">
        <w:t>Stopword</w:t>
      </w:r>
      <w:proofErr w:type="spellEnd"/>
      <w:r w:rsidRPr="002D03BD">
        <w:t xml:space="preserve"> adalah kata-kata umum yang tidak memiliki makna signifikan dalam analisis, seperti "dan," "yang," "itu," dan sebagainya. Penghapusan </w:t>
      </w:r>
      <w:proofErr w:type="spellStart"/>
      <w:r w:rsidRPr="002D03BD">
        <w:t>stopword</w:t>
      </w:r>
      <w:proofErr w:type="spellEnd"/>
      <w:r w:rsidRPr="002D03BD">
        <w:t xml:space="preserve"> dilakukan untuk meningkatkan efisiensi dan akurasi analisis.</w:t>
      </w:r>
    </w:p>
    <w:p w14:paraId="41C2A39F" w14:textId="77777777" w:rsidR="002D03BD" w:rsidRPr="002D03BD" w:rsidRDefault="002D03BD" w:rsidP="002D03BD">
      <w:pPr>
        <w:pStyle w:val="DaftarParagraf"/>
        <w:numPr>
          <w:ilvl w:val="0"/>
          <w:numId w:val="3"/>
        </w:numPr>
        <w:ind w:left="1418" w:hanging="567"/>
        <w:jc w:val="both"/>
      </w:pPr>
      <w:proofErr w:type="spellStart"/>
      <w:r w:rsidRPr="002D03BD">
        <w:t>Stemming</w:t>
      </w:r>
      <w:proofErr w:type="spellEnd"/>
    </w:p>
    <w:p w14:paraId="28BDE47B" w14:textId="630BE31A" w:rsidR="002D03BD" w:rsidRPr="002D03BD" w:rsidRDefault="002D03BD" w:rsidP="002D03BD">
      <w:pPr>
        <w:pStyle w:val="DaftarParagraf"/>
        <w:ind w:left="1418" w:firstLine="0"/>
        <w:jc w:val="both"/>
      </w:pPr>
      <w:proofErr w:type="spellStart"/>
      <w:r w:rsidRPr="002D03BD">
        <w:t>Stemming</w:t>
      </w:r>
      <w:proofErr w:type="spellEnd"/>
      <w:r w:rsidRPr="002D03BD">
        <w:t xml:space="preserve"> adalah proses untuk mendapatkan bentuk kata dasar (</w:t>
      </w:r>
      <w:proofErr w:type="spellStart"/>
      <w:r w:rsidRPr="002D03BD">
        <w:t>root</w:t>
      </w:r>
      <w:proofErr w:type="spellEnd"/>
      <w:r w:rsidRPr="002D03BD">
        <w:t xml:space="preserve"> </w:t>
      </w:r>
      <w:proofErr w:type="spellStart"/>
      <w:r w:rsidRPr="002D03BD">
        <w:t>word</w:t>
      </w:r>
      <w:proofErr w:type="spellEnd"/>
      <w:r w:rsidRPr="002D03BD">
        <w:t>) dari sebuah kata. Misalnya, kata "belajar," "</w:t>
      </w:r>
      <w:proofErr w:type="spellStart"/>
      <w:r w:rsidRPr="002D03BD">
        <w:t>belajaran</w:t>
      </w:r>
      <w:proofErr w:type="spellEnd"/>
      <w:r w:rsidRPr="002D03BD">
        <w:t xml:space="preserve">," dan "pelajaran" akan direduksi menjadi "ajar." </w:t>
      </w:r>
      <w:proofErr w:type="spellStart"/>
      <w:r w:rsidRPr="002D03BD">
        <w:t>Stemming</w:t>
      </w:r>
      <w:proofErr w:type="spellEnd"/>
      <w:r w:rsidRPr="002D03BD">
        <w:t xml:space="preserve"> berguna untuk menyederhanakan kata-kata dan meningkatkan akurasi analisis.</w:t>
      </w:r>
    </w:p>
    <w:p w14:paraId="00FF462A" w14:textId="048DE63A" w:rsidR="00A77A42" w:rsidRDefault="00A77A42" w:rsidP="00A77A42">
      <w:pPr>
        <w:pStyle w:val="DaftarParagraf"/>
        <w:numPr>
          <w:ilvl w:val="0"/>
          <w:numId w:val="2"/>
        </w:numPr>
        <w:ind w:left="851" w:hanging="425"/>
        <w:jc w:val="both"/>
        <w:rPr>
          <w:b/>
          <w:bCs/>
        </w:rPr>
      </w:pPr>
      <w:proofErr w:type="spellStart"/>
      <w:r>
        <w:rPr>
          <w:b/>
          <w:bCs/>
        </w:rPr>
        <w:t>Naive</w:t>
      </w:r>
      <w:proofErr w:type="spellEnd"/>
      <w:r>
        <w:rPr>
          <w:b/>
          <w:bCs/>
        </w:rPr>
        <w:t xml:space="preserve"> </w:t>
      </w:r>
      <w:proofErr w:type="spellStart"/>
      <w:r>
        <w:rPr>
          <w:b/>
          <w:bCs/>
        </w:rPr>
        <w:t>Bayes</w:t>
      </w:r>
      <w:proofErr w:type="spellEnd"/>
    </w:p>
    <w:p w14:paraId="1F12BBB2" w14:textId="71217E97" w:rsidR="002D03BD" w:rsidRPr="002D03BD" w:rsidRDefault="002D03BD" w:rsidP="002D03BD">
      <w:pPr>
        <w:pStyle w:val="DaftarParagraf"/>
        <w:ind w:left="851" w:firstLine="0"/>
        <w:jc w:val="both"/>
      </w:pPr>
      <w:r w:rsidRPr="002D03BD">
        <w:t xml:space="preserve">Dalam penelitian ini, </w:t>
      </w:r>
      <w:proofErr w:type="spellStart"/>
      <w:r w:rsidRPr="002D03BD">
        <w:t>Naive</w:t>
      </w:r>
      <w:proofErr w:type="spellEnd"/>
      <w:r w:rsidRPr="002D03BD">
        <w:t xml:space="preserve"> </w:t>
      </w:r>
      <w:proofErr w:type="spellStart"/>
      <w:r w:rsidRPr="002D03BD">
        <w:t>Bayes</w:t>
      </w:r>
      <w:proofErr w:type="spellEnd"/>
      <w:r w:rsidRPr="002D03BD">
        <w:t xml:space="preserve"> diimplementasikan untuk mengklasifikasikan sentimen </w:t>
      </w:r>
      <w:proofErr w:type="spellStart"/>
      <w:r w:rsidRPr="002D03BD">
        <w:t>cuitan</w:t>
      </w:r>
      <w:proofErr w:type="spellEnd"/>
      <w:r w:rsidRPr="002D03BD">
        <w:t xml:space="preserve"> terkait kebijakan </w:t>
      </w:r>
      <w:proofErr w:type="spellStart"/>
      <w:r w:rsidRPr="002D03BD">
        <w:t>Tapera</w:t>
      </w:r>
      <w:proofErr w:type="spellEnd"/>
      <w:r w:rsidRPr="002D03BD">
        <w:t xml:space="preserve"> (Tabungan Perumahan Rakyat) menjadi tiga kelas, yaitu positif, negatif, dan netral. Algoritma ini menghitung probabilitas suatu </w:t>
      </w:r>
      <w:proofErr w:type="spellStart"/>
      <w:r w:rsidRPr="002D03BD">
        <w:t>cuitan</w:t>
      </w:r>
      <w:proofErr w:type="spellEnd"/>
      <w:r w:rsidRPr="002D03BD">
        <w:t xml:space="preserve"> termasuk dalam setiap kelas berdasarkan frekuensi kemunculan kata-kata dalam data pelatihan.</w:t>
      </w:r>
    </w:p>
    <w:p w14:paraId="0EFF5626" w14:textId="7838C7E6" w:rsidR="00A77A42" w:rsidRDefault="00A77A42" w:rsidP="00A77A42">
      <w:pPr>
        <w:pStyle w:val="DaftarParagraf"/>
        <w:numPr>
          <w:ilvl w:val="0"/>
          <w:numId w:val="2"/>
        </w:numPr>
        <w:ind w:left="851" w:hanging="425"/>
        <w:jc w:val="both"/>
        <w:rPr>
          <w:b/>
          <w:bCs/>
        </w:rPr>
      </w:pPr>
      <w:proofErr w:type="spellStart"/>
      <w:r>
        <w:rPr>
          <w:b/>
          <w:bCs/>
        </w:rPr>
        <w:t>Support</w:t>
      </w:r>
      <w:proofErr w:type="spellEnd"/>
      <w:r>
        <w:rPr>
          <w:b/>
          <w:bCs/>
        </w:rPr>
        <w:t xml:space="preserve"> </w:t>
      </w:r>
      <w:proofErr w:type="spellStart"/>
      <w:r>
        <w:rPr>
          <w:b/>
          <w:bCs/>
        </w:rPr>
        <w:t>Vector</w:t>
      </w:r>
      <w:proofErr w:type="spellEnd"/>
      <w:r>
        <w:rPr>
          <w:b/>
          <w:bCs/>
        </w:rPr>
        <w:t xml:space="preserve"> </w:t>
      </w:r>
      <w:proofErr w:type="spellStart"/>
      <w:r>
        <w:rPr>
          <w:b/>
          <w:bCs/>
        </w:rPr>
        <w:t>Machine</w:t>
      </w:r>
      <w:proofErr w:type="spellEnd"/>
    </w:p>
    <w:p w14:paraId="5118B21C" w14:textId="22680609" w:rsidR="002D03BD" w:rsidRDefault="002D03BD" w:rsidP="002D03BD">
      <w:pPr>
        <w:pStyle w:val="DaftarParagraf"/>
        <w:ind w:left="851" w:firstLine="0"/>
        <w:jc w:val="both"/>
        <w:rPr>
          <w:ins w:id="15" w:author="Muhammad Ilham" w:date="2024-06-19T09:37:00Z" w16du:dateUtc="2024-06-19T01:37:00Z"/>
        </w:rPr>
      </w:pPr>
      <w:r w:rsidRPr="002D03BD">
        <w:t xml:space="preserve">Dalam penelitian ini, SVM diimplementasikan dengan menggunakan </w:t>
      </w:r>
      <w:proofErr w:type="spellStart"/>
      <w:r w:rsidRPr="002D03BD">
        <w:t>kernel</w:t>
      </w:r>
      <w:proofErr w:type="spellEnd"/>
      <w:r w:rsidRPr="002D03BD">
        <w:t xml:space="preserve"> Radial Basis </w:t>
      </w:r>
      <w:proofErr w:type="spellStart"/>
      <w:r w:rsidRPr="002D03BD">
        <w:t>Function</w:t>
      </w:r>
      <w:proofErr w:type="spellEnd"/>
      <w:r w:rsidRPr="002D03BD">
        <w:t xml:space="preserve"> (RBF) untuk mengklasifikasikan sentimen </w:t>
      </w:r>
      <w:proofErr w:type="spellStart"/>
      <w:r w:rsidRPr="002D03BD">
        <w:t>cuitan</w:t>
      </w:r>
      <w:proofErr w:type="spellEnd"/>
      <w:r w:rsidRPr="002D03BD">
        <w:t xml:space="preserve"> terkait kebijakan </w:t>
      </w:r>
      <w:proofErr w:type="spellStart"/>
      <w:r w:rsidRPr="002D03BD">
        <w:t>Tapera</w:t>
      </w:r>
      <w:proofErr w:type="spellEnd"/>
      <w:r w:rsidRPr="002D03BD">
        <w:t xml:space="preserve"> menjadi tiga kelas yang sama seperti </w:t>
      </w:r>
      <w:proofErr w:type="spellStart"/>
      <w:r w:rsidRPr="002D03BD">
        <w:t>Naive</w:t>
      </w:r>
      <w:proofErr w:type="spellEnd"/>
      <w:r w:rsidRPr="002D03BD">
        <w:t xml:space="preserve"> </w:t>
      </w:r>
      <w:proofErr w:type="spellStart"/>
      <w:r w:rsidRPr="002D03BD">
        <w:t>Bayes</w:t>
      </w:r>
      <w:proofErr w:type="spellEnd"/>
      <w:r w:rsidRPr="002D03BD">
        <w:t xml:space="preserve">, yaitu positif, negatif, dan netral. SVM berusaha menemukan </w:t>
      </w:r>
      <w:proofErr w:type="spellStart"/>
      <w:r w:rsidRPr="002D03BD">
        <w:t>hyperplane</w:t>
      </w:r>
      <w:proofErr w:type="spellEnd"/>
      <w:r w:rsidRPr="002D03BD">
        <w:t xml:space="preserve"> terbaik yang memisahkan kelas-kelas sentimen berdasarkan fitur-fitur yang diekstrak dari data </w:t>
      </w:r>
      <w:proofErr w:type="spellStart"/>
      <w:r w:rsidRPr="002D03BD">
        <w:t>cuitan</w:t>
      </w:r>
      <w:proofErr w:type="spellEnd"/>
      <w:r w:rsidRPr="002D03BD">
        <w:t>.</w:t>
      </w:r>
    </w:p>
    <w:p w14:paraId="0A7C1C69" w14:textId="77777777" w:rsidR="00620FA4" w:rsidRDefault="00620FA4" w:rsidP="002D03BD">
      <w:pPr>
        <w:pStyle w:val="DaftarParagraf"/>
        <w:ind w:left="851" w:firstLine="0"/>
        <w:jc w:val="both"/>
        <w:rPr>
          <w:ins w:id="16" w:author="Muhammad Ilham" w:date="2024-06-19T09:37:00Z" w16du:dateUtc="2024-06-19T01:37:00Z"/>
        </w:rPr>
      </w:pPr>
    </w:p>
    <w:p w14:paraId="0D41235A" w14:textId="77777777" w:rsidR="00620FA4" w:rsidRPr="002D03BD" w:rsidRDefault="00620FA4" w:rsidP="002D03BD">
      <w:pPr>
        <w:pStyle w:val="DaftarParagraf"/>
        <w:ind w:left="851" w:firstLine="0"/>
        <w:jc w:val="both"/>
      </w:pPr>
    </w:p>
    <w:p w14:paraId="7F2E9E3B" w14:textId="6D5AEE30" w:rsidR="00A77A42" w:rsidRDefault="00A77A42" w:rsidP="00A77A42">
      <w:pPr>
        <w:pStyle w:val="DaftarParagraf"/>
        <w:numPr>
          <w:ilvl w:val="0"/>
          <w:numId w:val="2"/>
        </w:numPr>
        <w:ind w:left="851" w:hanging="425"/>
        <w:jc w:val="both"/>
        <w:rPr>
          <w:b/>
          <w:bCs/>
        </w:rPr>
      </w:pPr>
      <w:r>
        <w:rPr>
          <w:b/>
          <w:bCs/>
        </w:rPr>
        <w:lastRenderedPageBreak/>
        <w:t>Evaluasi</w:t>
      </w:r>
    </w:p>
    <w:p w14:paraId="574D261A" w14:textId="03717DD4" w:rsidR="002D03BD" w:rsidRPr="002D03BD" w:rsidRDefault="002D03BD" w:rsidP="002D03BD">
      <w:pPr>
        <w:pStyle w:val="DaftarParagraf"/>
        <w:ind w:left="851" w:firstLine="0"/>
        <w:jc w:val="both"/>
      </w:pPr>
      <w:r w:rsidRPr="002D03BD">
        <w:t>Untuk mengevaluasi performa kedua algoritma (</w:t>
      </w:r>
      <w:proofErr w:type="spellStart"/>
      <w:r w:rsidRPr="002D03BD">
        <w:t>Naive</w:t>
      </w:r>
      <w:proofErr w:type="spellEnd"/>
      <w:r w:rsidRPr="002D03BD">
        <w:t xml:space="preserve"> </w:t>
      </w:r>
      <w:proofErr w:type="spellStart"/>
      <w:r w:rsidRPr="002D03BD">
        <w:t>Bayes</w:t>
      </w:r>
      <w:proofErr w:type="spellEnd"/>
      <w:r w:rsidRPr="002D03BD">
        <w:t xml:space="preserve"> dan SVM) dalam mengklasifikasikan sentimen </w:t>
      </w:r>
      <w:proofErr w:type="spellStart"/>
      <w:r w:rsidRPr="002D03BD">
        <w:t>cuitan</w:t>
      </w:r>
      <w:proofErr w:type="spellEnd"/>
      <w:r w:rsidRPr="002D03BD">
        <w:t xml:space="preserve"> terkait kebijakan </w:t>
      </w:r>
      <w:proofErr w:type="spellStart"/>
      <w:r w:rsidRPr="002D03BD">
        <w:t>Tapera</w:t>
      </w:r>
      <w:proofErr w:type="spellEnd"/>
      <w:r w:rsidRPr="002D03BD">
        <w:t xml:space="preserve">, digunakan metrik-metrik seperti akurasi, presisi, </w:t>
      </w:r>
      <w:proofErr w:type="spellStart"/>
      <w:r w:rsidRPr="002D03BD">
        <w:t>recall</w:t>
      </w:r>
      <w:proofErr w:type="spellEnd"/>
      <w:r w:rsidRPr="002D03BD">
        <w:t>, dan F1-score.</w:t>
      </w:r>
    </w:p>
    <w:p w14:paraId="695DB4F5" w14:textId="59FC8A02" w:rsidR="0047179E" w:rsidRDefault="0047179E" w:rsidP="0047179E">
      <w:pPr>
        <w:pStyle w:val="DaftarParagraf"/>
        <w:numPr>
          <w:ilvl w:val="0"/>
          <w:numId w:val="1"/>
        </w:numPr>
        <w:rPr>
          <w:ins w:id="17" w:author="Muhammad Ilham" w:date="2024-06-19T09:31:00Z" w16du:dateUtc="2024-06-19T01:31:00Z"/>
          <w:b/>
          <w:bCs/>
          <w:sz w:val="24"/>
          <w:szCs w:val="24"/>
        </w:rPr>
      </w:pPr>
      <w:r w:rsidRPr="0047179E">
        <w:rPr>
          <w:b/>
          <w:bCs/>
          <w:sz w:val="24"/>
          <w:szCs w:val="24"/>
        </w:rPr>
        <w:t>HASIL DAN PEMBAHASAN</w:t>
      </w:r>
    </w:p>
    <w:p w14:paraId="36D8D4D2" w14:textId="2B03BAFB" w:rsidR="00C5075A" w:rsidRPr="00C5075A" w:rsidRDefault="00C5075A" w:rsidP="00C5075A">
      <w:pPr>
        <w:ind w:left="0" w:firstLine="360"/>
        <w:jc w:val="both"/>
        <w:pPrChange w:id="18" w:author="Muhammad Ilham" w:date="2024-06-19T09:32:00Z" w16du:dateUtc="2024-06-19T01:32:00Z">
          <w:pPr>
            <w:pStyle w:val="DaftarParagraf"/>
            <w:numPr>
              <w:numId w:val="1"/>
            </w:numPr>
            <w:ind w:left="360" w:hanging="360"/>
          </w:pPr>
        </w:pPrChange>
      </w:pPr>
      <w:ins w:id="19" w:author="Muhammad Ilham" w:date="2024-06-19T09:31:00Z" w16du:dateUtc="2024-06-19T01:31:00Z">
        <w:r w:rsidRPr="00C5075A">
          <w:rPr>
            <w:rPrChange w:id="20" w:author="Muhammad Ilham" w:date="2024-06-19T09:32:00Z" w16du:dateUtc="2024-06-19T01:32:00Z">
              <w:rPr>
                <w:b/>
                <w:bCs/>
                <w:sz w:val="24"/>
                <w:szCs w:val="24"/>
              </w:rPr>
            </w:rPrChange>
          </w:rPr>
          <w:t>Berikut merupakan hasil penelitian analisis sentimen mengenai</w:t>
        </w:r>
      </w:ins>
      <w:ins w:id="21" w:author="Muhammad Ilham" w:date="2024-06-19T09:32:00Z" w16du:dateUtc="2024-06-19T01:32:00Z">
        <w:r>
          <w:t xml:space="preserve"> kebijakan </w:t>
        </w:r>
        <w:proofErr w:type="spellStart"/>
        <w:r>
          <w:t>tapera</w:t>
        </w:r>
        <w:proofErr w:type="spellEnd"/>
        <w:r>
          <w:t xml:space="preserve"> </w:t>
        </w:r>
      </w:ins>
      <w:ins w:id="22" w:author="Muhammad Ilham" w:date="2024-06-19T09:31:00Z" w16du:dateUtc="2024-06-19T01:31:00Z">
        <w:r w:rsidRPr="00C5075A">
          <w:rPr>
            <w:rPrChange w:id="23" w:author="Muhammad Ilham" w:date="2024-06-19T09:32:00Z" w16du:dateUtc="2024-06-19T01:32:00Z">
              <w:rPr>
                <w:b/>
                <w:bCs/>
                <w:sz w:val="24"/>
                <w:szCs w:val="24"/>
              </w:rPr>
            </w:rPrChange>
          </w:rPr>
          <w:t xml:space="preserve">pada media sosial Twitter menggunakan algoritma </w:t>
        </w:r>
        <w:proofErr w:type="spellStart"/>
        <w:r w:rsidRPr="00C5075A">
          <w:rPr>
            <w:rPrChange w:id="24" w:author="Muhammad Ilham" w:date="2024-06-19T09:32:00Z" w16du:dateUtc="2024-06-19T01:32:00Z">
              <w:rPr>
                <w:b/>
                <w:bCs/>
                <w:sz w:val="24"/>
                <w:szCs w:val="24"/>
              </w:rPr>
            </w:rPrChange>
          </w:rPr>
          <w:t>na</w:t>
        </w:r>
      </w:ins>
      <w:ins w:id="25" w:author="Muhammad Ilham" w:date="2024-06-19T09:32:00Z" w16du:dateUtc="2024-06-19T01:32:00Z">
        <w:r>
          <w:t>i</w:t>
        </w:r>
      </w:ins>
      <w:ins w:id="26" w:author="Muhammad Ilham" w:date="2024-06-19T09:31:00Z" w16du:dateUtc="2024-06-19T01:31:00Z">
        <w:r w:rsidRPr="00C5075A">
          <w:rPr>
            <w:rPrChange w:id="27" w:author="Muhammad Ilham" w:date="2024-06-19T09:32:00Z" w16du:dateUtc="2024-06-19T01:32:00Z">
              <w:rPr>
                <w:b/>
                <w:bCs/>
                <w:sz w:val="24"/>
                <w:szCs w:val="24"/>
              </w:rPr>
            </w:rPrChange>
          </w:rPr>
          <w:t>ve</w:t>
        </w:r>
        <w:proofErr w:type="spellEnd"/>
        <w:r w:rsidRPr="00C5075A">
          <w:rPr>
            <w:rPrChange w:id="28" w:author="Muhammad Ilham" w:date="2024-06-19T09:32:00Z" w16du:dateUtc="2024-06-19T01:32:00Z">
              <w:rPr>
                <w:b/>
                <w:bCs/>
                <w:sz w:val="24"/>
                <w:szCs w:val="24"/>
              </w:rPr>
            </w:rPrChange>
          </w:rPr>
          <w:t xml:space="preserve"> </w:t>
        </w:r>
        <w:proofErr w:type="spellStart"/>
        <w:r w:rsidRPr="00C5075A">
          <w:rPr>
            <w:rPrChange w:id="29" w:author="Muhammad Ilham" w:date="2024-06-19T09:32:00Z" w16du:dateUtc="2024-06-19T01:32:00Z">
              <w:rPr>
                <w:b/>
                <w:bCs/>
                <w:sz w:val="24"/>
                <w:szCs w:val="24"/>
              </w:rPr>
            </w:rPrChange>
          </w:rPr>
          <w:t>bayes</w:t>
        </w:r>
        <w:proofErr w:type="spellEnd"/>
        <w:r w:rsidRPr="00C5075A">
          <w:rPr>
            <w:rPrChange w:id="30" w:author="Muhammad Ilham" w:date="2024-06-19T09:32:00Z" w16du:dateUtc="2024-06-19T01:32:00Z">
              <w:rPr>
                <w:b/>
                <w:bCs/>
                <w:sz w:val="24"/>
                <w:szCs w:val="24"/>
              </w:rPr>
            </w:rPrChange>
          </w:rPr>
          <w:t xml:space="preserve"> dan </w:t>
        </w:r>
        <w:proofErr w:type="spellStart"/>
        <w:r w:rsidRPr="00C5075A">
          <w:rPr>
            <w:rPrChange w:id="31" w:author="Muhammad Ilham" w:date="2024-06-19T09:32:00Z" w16du:dateUtc="2024-06-19T01:32:00Z">
              <w:rPr>
                <w:b/>
                <w:bCs/>
                <w:sz w:val="24"/>
                <w:szCs w:val="24"/>
              </w:rPr>
            </w:rPrChange>
          </w:rPr>
          <w:t>support</w:t>
        </w:r>
        <w:proofErr w:type="spellEnd"/>
        <w:r w:rsidRPr="00C5075A">
          <w:rPr>
            <w:rPrChange w:id="32" w:author="Muhammad Ilham" w:date="2024-06-19T09:32:00Z" w16du:dateUtc="2024-06-19T01:32:00Z">
              <w:rPr>
                <w:b/>
                <w:bCs/>
                <w:sz w:val="24"/>
                <w:szCs w:val="24"/>
              </w:rPr>
            </w:rPrChange>
          </w:rPr>
          <w:t xml:space="preserve"> </w:t>
        </w:r>
        <w:proofErr w:type="spellStart"/>
        <w:r w:rsidRPr="00C5075A">
          <w:rPr>
            <w:rPrChange w:id="33" w:author="Muhammad Ilham" w:date="2024-06-19T09:32:00Z" w16du:dateUtc="2024-06-19T01:32:00Z">
              <w:rPr>
                <w:b/>
                <w:bCs/>
                <w:sz w:val="24"/>
                <w:szCs w:val="24"/>
              </w:rPr>
            </w:rPrChange>
          </w:rPr>
          <w:t>vector</w:t>
        </w:r>
        <w:proofErr w:type="spellEnd"/>
        <w:r w:rsidRPr="00C5075A">
          <w:rPr>
            <w:rPrChange w:id="34" w:author="Muhammad Ilham" w:date="2024-06-19T09:32:00Z" w16du:dateUtc="2024-06-19T01:32:00Z">
              <w:rPr>
                <w:b/>
                <w:bCs/>
                <w:sz w:val="24"/>
                <w:szCs w:val="24"/>
              </w:rPr>
            </w:rPrChange>
          </w:rPr>
          <w:t xml:space="preserve"> </w:t>
        </w:r>
        <w:proofErr w:type="spellStart"/>
        <w:r w:rsidRPr="00C5075A">
          <w:rPr>
            <w:rPrChange w:id="35" w:author="Muhammad Ilham" w:date="2024-06-19T09:32:00Z" w16du:dateUtc="2024-06-19T01:32:00Z">
              <w:rPr>
                <w:b/>
                <w:bCs/>
                <w:sz w:val="24"/>
                <w:szCs w:val="24"/>
              </w:rPr>
            </w:rPrChange>
          </w:rPr>
          <w:t>machine</w:t>
        </w:r>
        <w:proofErr w:type="spellEnd"/>
        <w:r w:rsidRPr="00C5075A">
          <w:rPr>
            <w:rPrChange w:id="36" w:author="Muhammad Ilham" w:date="2024-06-19T09:32:00Z" w16du:dateUtc="2024-06-19T01:32:00Z">
              <w:rPr>
                <w:b/>
                <w:bCs/>
                <w:sz w:val="24"/>
                <w:szCs w:val="24"/>
              </w:rPr>
            </w:rPrChange>
          </w:rPr>
          <w:t xml:space="preserve"> (SVM). Hasil dari</w:t>
        </w:r>
      </w:ins>
      <w:ins w:id="37" w:author="Muhammad Ilham" w:date="2024-06-19T09:32:00Z" w16du:dateUtc="2024-06-19T01:32:00Z">
        <w:r>
          <w:t xml:space="preserve"> </w:t>
        </w:r>
      </w:ins>
      <w:ins w:id="38" w:author="Muhammad Ilham" w:date="2024-06-19T09:31:00Z" w16du:dateUtc="2024-06-19T01:31:00Z">
        <w:r w:rsidRPr="00C5075A">
          <w:rPr>
            <w:rPrChange w:id="39" w:author="Muhammad Ilham" w:date="2024-06-19T09:32:00Z" w16du:dateUtc="2024-06-19T01:32:00Z">
              <w:rPr>
                <w:b/>
                <w:bCs/>
                <w:sz w:val="24"/>
                <w:szCs w:val="24"/>
              </w:rPr>
            </w:rPrChange>
          </w:rPr>
          <w:t xml:space="preserve">penelitian disajikan dalam </w:t>
        </w:r>
        <w:proofErr w:type="spellStart"/>
        <w:r w:rsidRPr="00C5075A">
          <w:rPr>
            <w:rPrChange w:id="40" w:author="Muhammad Ilham" w:date="2024-06-19T09:32:00Z" w16du:dateUtc="2024-06-19T01:32:00Z">
              <w:rPr>
                <w:b/>
                <w:bCs/>
                <w:sz w:val="24"/>
                <w:szCs w:val="24"/>
              </w:rPr>
            </w:rPrChange>
          </w:rPr>
          <w:t>grafif</w:t>
        </w:r>
        <w:proofErr w:type="spellEnd"/>
        <w:r w:rsidRPr="00C5075A">
          <w:rPr>
            <w:rPrChange w:id="41" w:author="Muhammad Ilham" w:date="2024-06-19T09:32:00Z" w16du:dateUtc="2024-06-19T01:32:00Z">
              <w:rPr>
                <w:b/>
                <w:bCs/>
                <w:sz w:val="24"/>
                <w:szCs w:val="24"/>
              </w:rPr>
            </w:rPrChange>
          </w:rPr>
          <w:t xml:space="preserve"> dan tabel untuk lebih mudah dipahami.</w:t>
        </w:r>
      </w:ins>
    </w:p>
    <w:p w14:paraId="002D6A90" w14:textId="6AC2D996" w:rsidR="0047179E" w:rsidRPr="00C5075A" w:rsidRDefault="00C5075A" w:rsidP="00C5075A">
      <w:pPr>
        <w:pStyle w:val="DaftarParagraf"/>
        <w:numPr>
          <w:ilvl w:val="0"/>
          <w:numId w:val="4"/>
        </w:numPr>
        <w:ind w:left="851" w:hanging="425"/>
        <w:rPr>
          <w:ins w:id="42" w:author="Muhammad Ilham" w:date="2024-06-19T09:33:00Z" w16du:dateUtc="2024-06-19T01:33:00Z"/>
          <w:rPrChange w:id="43" w:author="Muhammad Ilham" w:date="2024-06-19T09:33:00Z" w16du:dateUtc="2024-06-19T01:33:00Z">
            <w:rPr>
              <w:ins w:id="44" w:author="Muhammad Ilham" w:date="2024-06-19T09:33:00Z" w16du:dateUtc="2024-06-19T01:33:00Z"/>
              <w:b/>
              <w:bCs/>
            </w:rPr>
          </w:rPrChange>
        </w:rPr>
      </w:pPr>
      <w:ins w:id="45" w:author="Muhammad Ilham" w:date="2024-06-19T09:30:00Z" w16du:dateUtc="2024-06-19T01:30:00Z">
        <w:r w:rsidRPr="00C5075A">
          <w:rPr>
            <w:b/>
            <w:bCs/>
            <w:rPrChange w:id="46" w:author="Muhammad Ilham" w:date="2024-06-19T09:32:00Z" w16du:dateUtc="2024-06-19T01:32:00Z">
              <w:rPr>
                <w:b/>
                <w:bCs/>
                <w:sz w:val="24"/>
                <w:szCs w:val="24"/>
              </w:rPr>
            </w:rPrChange>
          </w:rPr>
          <w:t xml:space="preserve">Hasil </w:t>
        </w:r>
        <w:proofErr w:type="spellStart"/>
        <w:r w:rsidRPr="00C5075A">
          <w:rPr>
            <w:b/>
            <w:bCs/>
            <w:rPrChange w:id="47" w:author="Muhammad Ilham" w:date="2024-06-19T09:32:00Z" w16du:dateUtc="2024-06-19T01:32:00Z">
              <w:rPr>
                <w:b/>
                <w:bCs/>
                <w:sz w:val="24"/>
                <w:szCs w:val="24"/>
              </w:rPr>
            </w:rPrChange>
          </w:rPr>
          <w:t>Crawling</w:t>
        </w:r>
      </w:ins>
      <w:proofErr w:type="spellEnd"/>
    </w:p>
    <w:p w14:paraId="22BC8A90" w14:textId="19184917" w:rsidR="00C5075A" w:rsidRDefault="00620FA4" w:rsidP="00C5075A">
      <w:pPr>
        <w:pStyle w:val="DaftarParagraf"/>
        <w:ind w:left="851" w:firstLine="0"/>
        <w:rPr>
          <w:ins w:id="48" w:author="Muhammad Ilham" w:date="2024-06-19T09:39:00Z" w16du:dateUtc="2024-06-19T01:39:00Z"/>
        </w:rPr>
      </w:pPr>
      <w:ins w:id="49" w:author="Muhammad Ilham" w:date="2024-06-19T09:40:00Z" w16du:dateUtc="2024-06-19T01:40:00Z">
        <w:r w:rsidRPr="00620FA4">
          <w:drawing>
            <wp:anchor distT="0" distB="0" distL="114300" distR="114300" simplePos="0" relativeHeight="251652608" behindDoc="0" locked="0" layoutInCell="1" allowOverlap="1" wp14:anchorId="7D4C58E7" wp14:editId="4C91304D">
              <wp:simplePos x="0" y="0"/>
              <wp:positionH relativeFrom="column">
                <wp:posOffset>554355</wp:posOffset>
              </wp:positionH>
              <wp:positionV relativeFrom="paragraph">
                <wp:posOffset>726440</wp:posOffset>
              </wp:positionV>
              <wp:extent cx="5184140" cy="1501775"/>
              <wp:effectExtent l="0" t="0" r="0" b="0"/>
              <wp:wrapTopAndBottom/>
              <wp:docPr id="13261714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714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4140" cy="1501775"/>
                      </a:xfrm>
                      <a:prstGeom prst="rect">
                        <a:avLst/>
                      </a:prstGeom>
                    </pic:spPr>
                  </pic:pic>
                </a:graphicData>
              </a:graphic>
              <wp14:sizeRelH relativeFrom="margin">
                <wp14:pctWidth>0</wp14:pctWidth>
              </wp14:sizeRelH>
              <wp14:sizeRelV relativeFrom="margin">
                <wp14:pctHeight>0</wp14:pctHeight>
              </wp14:sizeRelV>
            </wp:anchor>
          </w:drawing>
        </w:r>
      </w:ins>
      <w:ins w:id="50" w:author="Muhammad Ilham" w:date="2024-06-19T09:37:00Z" w16du:dateUtc="2024-06-19T01:37:00Z">
        <w:r>
          <w:t xml:space="preserve">Pengumpulan </w:t>
        </w:r>
        <w:proofErr w:type="spellStart"/>
        <w:r>
          <w:t>dataset</w:t>
        </w:r>
        <w:proofErr w:type="spellEnd"/>
        <w:r>
          <w:t xml:space="preserve"> dilakukan menggunakan </w:t>
        </w:r>
        <w:proofErr w:type="spellStart"/>
        <w:r>
          <w:t>tools</w:t>
        </w:r>
        <w:proofErr w:type="spellEnd"/>
        <w:r>
          <w:t xml:space="preserve"> </w:t>
        </w:r>
        <w:proofErr w:type="spellStart"/>
        <w:r>
          <w:t>Tweet</w:t>
        </w:r>
        <w:proofErr w:type="spellEnd"/>
        <w:r>
          <w:t xml:space="preserve"> Harvest dengan memanf</w:t>
        </w:r>
      </w:ins>
      <w:ins w:id="51" w:author="Muhammad Ilham" w:date="2024-06-19T09:38:00Z" w16du:dateUtc="2024-06-19T01:38:00Z">
        <w:r>
          <w:t xml:space="preserve">aatkan kode </w:t>
        </w:r>
        <w:proofErr w:type="spellStart"/>
        <w:r>
          <w:t>autentikasi</w:t>
        </w:r>
        <w:proofErr w:type="spellEnd"/>
        <w:r>
          <w:t xml:space="preserve"> </w:t>
        </w:r>
        <w:proofErr w:type="spellStart"/>
        <w:r>
          <w:t>twitter</w:t>
        </w:r>
        <w:proofErr w:type="spellEnd"/>
        <w:r>
          <w:t xml:space="preserve"> dan memasukkan kata kunci yang diinginkan</w:t>
        </w:r>
      </w:ins>
      <w:ins w:id="52" w:author="Muhammad Ilham" w:date="2024-06-19T09:41:00Z" w16du:dateUtc="2024-06-19T01:41:00Z">
        <w:r>
          <w:t xml:space="preserve">, dengan total </w:t>
        </w:r>
        <w:proofErr w:type="spellStart"/>
        <w:r>
          <w:t>dataset</w:t>
        </w:r>
        <w:proofErr w:type="spellEnd"/>
        <w:r>
          <w:t xml:space="preserve"> yang berhasil diperoleh sebanyak 2366 </w:t>
        </w:r>
        <w:proofErr w:type="spellStart"/>
        <w:r>
          <w:t>tweet</w:t>
        </w:r>
        <w:proofErr w:type="spellEnd"/>
        <w:r>
          <w:t>.</w:t>
        </w:r>
      </w:ins>
    </w:p>
    <w:p w14:paraId="6164AF50" w14:textId="52E1059E" w:rsidR="00C5075A" w:rsidRPr="00620FA4" w:rsidRDefault="00620FA4" w:rsidP="00620FA4">
      <w:pPr>
        <w:ind w:left="0" w:firstLine="0"/>
        <w:jc w:val="center"/>
        <w:rPr>
          <w:ins w:id="53" w:author="Muhammad Ilham" w:date="2024-06-19T09:39:00Z" w16du:dateUtc="2024-06-19T01:39:00Z"/>
          <w:sz w:val="18"/>
          <w:szCs w:val="18"/>
          <w:rPrChange w:id="54" w:author="Muhammad Ilham" w:date="2024-06-19T09:42:00Z" w16du:dateUtc="2024-06-19T01:42:00Z">
            <w:rPr>
              <w:ins w:id="55" w:author="Muhammad Ilham" w:date="2024-06-19T09:39:00Z" w16du:dateUtc="2024-06-19T01:39:00Z"/>
            </w:rPr>
          </w:rPrChange>
        </w:rPr>
        <w:pPrChange w:id="56" w:author="Muhammad Ilham" w:date="2024-06-19T09:42:00Z" w16du:dateUtc="2024-06-19T01:42:00Z">
          <w:pPr>
            <w:pStyle w:val="DaftarParagraf"/>
            <w:numPr>
              <w:numId w:val="4"/>
            </w:numPr>
            <w:ind w:left="851"/>
          </w:pPr>
        </w:pPrChange>
      </w:pPr>
      <w:ins w:id="57" w:author="Muhammad Ilham" w:date="2024-06-19T09:41:00Z" w16du:dateUtc="2024-06-19T01:41:00Z">
        <w:r w:rsidRPr="002E0A44">
          <w:rPr>
            <w:b/>
            <w:bCs/>
            <w:sz w:val="18"/>
            <w:szCs w:val="18"/>
          </w:rPr>
          <w:t xml:space="preserve">Gambar </w:t>
        </w:r>
        <w:r>
          <w:rPr>
            <w:b/>
            <w:bCs/>
            <w:sz w:val="18"/>
            <w:szCs w:val="18"/>
          </w:rPr>
          <w:t>2</w:t>
        </w:r>
        <w:r w:rsidRPr="002E0A44">
          <w:rPr>
            <w:b/>
            <w:bCs/>
            <w:sz w:val="18"/>
            <w:szCs w:val="18"/>
          </w:rPr>
          <w:t xml:space="preserve">. </w:t>
        </w:r>
        <w:r>
          <w:rPr>
            <w:sz w:val="18"/>
            <w:szCs w:val="18"/>
          </w:rPr>
          <w:t>Statistik</w:t>
        </w:r>
      </w:ins>
      <w:ins w:id="58" w:author="Muhammad Ilham" w:date="2024-06-19T09:42:00Z" w16du:dateUtc="2024-06-19T01:42:00Z">
        <w:r>
          <w:rPr>
            <w:sz w:val="18"/>
            <w:szCs w:val="18"/>
          </w:rPr>
          <w:t xml:space="preserve"> Deskriptif </w:t>
        </w:r>
        <w:proofErr w:type="spellStart"/>
        <w:r>
          <w:rPr>
            <w:sz w:val="18"/>
            <w:szCs w:val="18"/>
          </w:rPr>
          <w:t>Dataset</w:t>
        </w:r>
      </w:ins>
      <w:proofErr w:type="spellEnd"/>
    </w:p>
    <w:p w14:paraId="40ACE76B" w14:textId="57E2E964" w:rsidR="00620FA4" w:rsidRPr="00620FA4" w:rsidRDefault="00620FA4" w:rsidP="00C5075A">
      <w:pPr>
        <w:pStyle w:val="DaftarParagraf"/>
        <w:numPr>
          <w:ilvl w:val="0"/>
          <w:numId w:val="4"/>
        </w:numPr>
        <w:ind w:left="851" w:hanging="425"/>
        <w:rPr>
          <w:ins w:id="59" w:author="Muhammad Ilham" w:date="2024-06-19T09:44:00Z" w16du:dateUtc="2024-06-19T01:44:00Z"/>
          <w:rPrChange w:id="60" w:author="Muhammad Ilham" w:date="2024-06-19T09:44:00Z" w16du:dateUtc="2024-06-19T01:44:00Z">
            <w:rPr>
              <w:ins w:id="61" w:author="Muhammad Ilham" w:date="2024-06-19T09:44:00Z" w16du:dateUtc="2024-06-19T01:44:00Z"/>
              <w:b/>
              <w:bCs/>
            </w:rPr>
          </w:rPrChange>
        </w:rPr>
      </w:pPr>
      <w:proofErr w:type="spellStart"/>
      <w:ins w:id="62" w:author="Muhammad Ilham" w:date="2024-06-19T09:42:00Z" w16du:dateUtc="2024-06-19T01:42:00Z">
        <w:r>
          <w:rPr>
            <w:b/>
            <w:bCs/>
          </w:rPr>
          <w:t>Preprocessing</w:t>
        </w:r>
      </w:ins>
      <w:proofErr w:type="spellEnd"/>
    </w:p>
    <w:p w14:paraId="6D3E43F5" w14:textId="7E8D6A6D" w:rsidR="00620FA4" w:rsidRDefault="00620FA4" w:rsidP="00620FA4">
      <w:pPr>
        <w:pStyle w:val="DaftarParagraf"/>
        <w:ind w:left="851" w:firstLine="0"/>
        <w:jc w:val="both"/>
        <w:rPr>
          <w:ins w:id="63" w:author="Muhammad Ilham" w:date="2024-06-19T09:44:00Z" w16du:dateUtc="2024-06-19T01:44:00Z"/>
        </w:rPr>
      </w:pPr>
      <w:ins w:id="64" w:author="Muhammad Ilham" w:date="2024-06-19T09:44:00Z" w16du:dateUtc="2024-06-19T01:44:00Z">
        <w:r>
          <w:t xml:space="preserve">Proses </w:t>
        </w:r>
        <w:proofErr w:type="spellStart"/>
        <w:r>
          <w:t>cleaning</w:t>
        </w:r>
        <w:proofErr w:type="spellEnd"/>
        <w:r>
          <w:t xml:space="preserve"> </w:t>
        </w:r>
        <w:r w:rsidRPr="00620FA4">
          <w:t xml:space="preserve">dilakukan untuk membersihkan teks dari karakter-karakter yang tidak diperlukan seperti URL, </w:t>
        </w:r>
        <w:proofErr w:type="spellStart"/>
        <w:r w:rsidRPr="00620FA4">
          <w:t>mention</w:t>
        </w:r>
        <w:proofErr w:type="spellEnd"/>
        <w:r w:rsidRPr="00620FA4">
          <w:t xml:space="preserve">, </w:t>
        </w:r>
        <w:proofErr w:type="spellStart"/>
        <w:r w:rsidRPr="00620FA4">
          <w:t>hashtag</w:t>
        </w:r>
        <w:proofErr w:type="spellEnd"/>
        <w:r w:rsidRPr="00620FA4">
          <w:t xml:space="preserve">, simbol, angka, dan lainnya. Langkah-langkahnya meliputi penggunaan ekspresi </w:t>
        </w:r>
        <w:proofErr w:type="spellStart"/>
        <w:r w:rsidRPr="00620FA4">
          <w:t>regular</w:t>
        </w:r>
        <w:proofErr w:type="spellEnd"/>
        <w:r w:rsidRPr="00620FA4">
          <w:t xml:space="preserve"> untuk menghapus URL, </w:t>
        </w:r>
        <w:proofErr w:type="spellStart"/>
        <w:r w:rsidRPr="00620FA4">
          <w:t>mention</w:t>
        </w:r>
        <w:proofErr w:type="spellEnd"/>
        <w:r w:rsidRPr="00620FA4">
          <w:t xml:space="preserve">, dan </w:t>
        </w:r>
        <w:proofErr w:type="spellStart"/>
        <w:r w:rsidRPr="00620FA4">
          <w:t>hashtag</w:t>
        </w:r>
        <w:proofErr w:type="spellEnd"/>
        <w:r w:rsidRPr="00620FA4">
          <w:t xml:space="preserve">, serta karakter khusus lainnya. Selanjutnya, teks diubah menjadi </w:t>
        </w:r>
        <w:proofErr w:type="spellStart"/>
        <w:r w:rsidRPr="00620FA4">
          <w:t>lowercase</w:t>
        </w:r>
        <w:proofErr w:type="spellEnd"/>
        <w:r w:rsidRPr="00620FA4">
          <w:t xml:space="preserve"> untuk menyamakan format huruf, diikuti dengan penghapusan </w:t>
        </w:r>
        <w:proofErr w:type="spellStart"/>
        <w:r w:rsidRPr="00620FA4">
          <w:t>stopwords</w:t>
        </w:r>
        <w:proofErr w:type="spellEnd"/>
        <w:r w:rsidRPr="00620FA4">
          <w:t xml:space="preserve"> yang tidak relevan menggunakan daftar </w:t>
        </w:r>
        <w:proofErr w:type="spellStart"/>
        <w:r w:rsidRPr="00620FA4">
          <w:t>stopwords</w:t>
        </w:r>
        <w:proofErr w:type="spellEnd"/>
        <w:r w:rsidRPr="00620FA4">
          <w:t xml:space="preserve"> dari NLTK. Kemudian, kata-kata dalam teks diubah menjadi bentuk dasarnya menggunakan </w:t>
        </w:r>
        <w:proofErr w:type="spellStart"/>
        <w:r w:rsidRPr="00620FA4">
          <w:t>lemmatisasi</w:t>
        </w:r>
        <w:proofErr w:type="spellEnd"/>
        <w:r w:rsidRPr="00620FA4">
          <w:t xml:space="preserve"> dengan </w:t>
        </w:r>
        <w:proofErr w:type="spellStart"/>
        <w:r w:rsidRPr="00620FA4">
          <w:t>WordNetLemmatizer</w:t>
        </w:r>
        <w:proofErr w:type="spellEnd"/>
        <w:r w:rsidRPr="00620FA4">
          <w:t xml:space="preserve"> dan </w:t>
        </w:r>
        <w:proofErr w:type="spellStart"/>
        <w:r w:rsidRPr="00620FA4">
          <w:t>stemming</w:t>
        </w:r>
        <w:proofErr w:type="spellEnd"/>
        <w:r w:rsidRPr="00620FA4">
          <w:t xml:space="preserve"> dengan </w:t>
        </w:r>
        <w:proofErr w:type="spellStart"/>
        <w:r w:rsidRPr="00620FA4">
          <w:t>PorterStemmer</w:t>
        </w:r>
        <w:proofErr w:type="spellEnd"/>
        <w:r w:rsidRPr="00620FA4">
          <w:t xml:space="preserve"> dari NLTK.</w:t>
        </w:r>
      </w:ins>
    </w:p>
    <w:p w14:paraId="045EAD75" w14:textId="0A89E731" w:rsidR="00620FA4" w:rsidRPr="00620FA4" w:rsidRDefault="00620FA4" w:rsidP="00620FA4">
      <w:pPr>
        <w:pStyle w:val="DaftarParagraf"/>
        <w:ind w:left="851" w:firstLine="0"/>
        <w:jc w:val="both"/>
        <w:rPr>
          <w:ins w:id="65" w:author="Muhammad Ilham" w:date="2024-06-19T09:42:00Z" w16du:dateUtc="2024-06-19T01:42:00Z"/>
          <w:rPrChange w:id="66" w:author="Muhammad Ilham" w:date="2024-06-19T09:44:00Z" w16du:dateUtc="2024-06-19T01:44:00Z">
            <w:rPr>
              <w:ins w:id="67" w:author="Muhammad Ilham" w:date="2024-06-19T09:42:00Z" w16du:dateUtc="2024-06-19T01:42:00Z"/>
              <w:b/>
              <w:bCs/>
            </w:rPr>
          </w:rPrChange>
        </w:rPr>
        <w:pPrChange w:id="68" w:author="Muhammad Ilham" w:date="2024-06-19T09:44:00Z" w16du:dateUtc="2024-06-19T01:44:00Z">
          <w:pPr>
            <w:pStyle w:val="DaftarParagraf"/>
            <w:numPr>
              <w:numId w:val="4"/>
            </w:numPr>
            <w:ind w:left="851"/>
          </w:pPr>
        </w:pPrChange>
      </w:pPr>
      <w:ins w:id="69" w:author="Muhammad Ilham" w:date="2024-06-19T09:44:00Z" w16du:dateUtc="2024-06-19T01:44:00Z">
        <w:r w:rsidRPr="00620FA4">
          <w:drawing>
            <wp:inline distT="0" distB="0" distL="0" distR="0" wp14:anchorId="6776E8CA" wp14:editId="341ED76A">
              <wp:extent cx="5199997" cy="1090582"/>
              <wp:effectExtent l="0" t="0" r="0" b="0"/>
              <wp:docPr id="7560796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9615" name=""/>
                      <pic:cNvPicPr/>
                    </pic:nvPicPr>
                    <pic:blipFill>
                      <a:blip r:embed="rId8"/>
                      <a:stretch>
                        <a:fillRect/>
                      </a:stretch>
                    </pic:blipFill>
                    <pic:spPr>
                      <a:xfrm>
                        <a:off x="0" y="0"/>
                        <a:ext cx="5229848" cy="1096843"/>
                      </a:xfrm>
                      <a:prstGeom prst="rect">
                        <a:avLst/>
                      </a:prstGeom>
                    </pic:spPr>
                  </pic:pic>
                </a:graphicData>
              </a:graphic>
            </wp:inline>
          </w:drawing>
        </w:r>
      </w:ins>
    </w:p>
    <w:p w14:paraId="7D7AD55F" w14:textId="7EE7FB84" w:rsidR="00620FA4" w:rsidRPr="002E0A44" w:rsidRDefault="00620FA4" w:rsidP="00F9338B">
      <w:pPr>
        <w:ind w:left="0" w:firstLine="426"/>
        <w:jc w:val="center"/>
        <w:rPr>
          <w:ins w:id="70" w:author="Muhammad Ilham" w:date="2024-06-19T09:44:00Z" w16du:dateUtc="2024-06-19T01:44:00Z"/>
          <w:sz w:val="18"/>
          <w:szCs w:val="18"/>
        </w:rPr>
        <w:pPrChange w:id="71" w:author="Muhammad Ilham" w:date="2024-06-19T09:48:00Z" w16du:dateUtc="2024-06-19T01:48:00Z">
          <w:pPr>
            <w:ind w:left="0" w:firstLine="0"/>
            <w:jc w:val="center"/>
          </w:pPr>
        </w:pPrChange>
      </w:pPr>
      <w:ins w:id="72" w:author="Muhammad Ilham" w:date="2024-06-19T09:44:00Z" w16du:dateUtc="2024-06-19T01:44:00Z">
        <w:r w:rsidRPr="002E0A44">
          <w:rPr>
            <w:b/>
            <w:bCs/>
            <w:sz w:val="18"/>
            <w:szCs w:val="18"/>
          </w:rPr>
          <w:t xml:space="preserve">Gambar </w:t>
        </w:r>
      </w:ins>
      <w:ins w:id="73" w:author="Muhammad Ilham" w:date="2024-06-19T09:45:00Z" w16du:dateUtc="2024-06-19T01:45:00Z">
        <w:r>
          <w:rPr>
            <w:b/>
            <w:bCs/>
            <w:sz w:val="18"/>
            <w:szCs w:val="18"/>
          </w:rPr>
          <w:t>3</w:t>
        </w:r>
      </w:ins>
      <w:ins w:id="74" w:author="Muhammad Ilham" w:date="2024-06-19T09:44:00Z" w16du:dateUtc="2024-06-19T01:44:00Z">
        <w:r w:rsidRPr="002E0A44">
          <w:rPr>
            <w:b/>
            <w:bCs/>
            <w:sz w:val="18"/>
            <w:szCs w:val="18"/>
          </w:rPr>
          <w:t xml:space="preserve">. </w:t>
        </w:r>
      </w:ins>
      <w:ins w:id="75" w:author="Muhammad Ilham" w:date="2024-06-19T09:45:00Z" w16du:dateUtc="2024-06-19T01:45:00Z">
        <w:r>
          <w:rPr>
            <w:sz w:val="18"/>
            <w:szCs w:val="18"/>
          </w:rPr>
          <w:t xml:space="preserve">Contoh Hasil </w:t>
        </w:r>
        <w:proofErr w:type="spellStart"/>
        <w:r>
          <w:rPr>
            <w:sz w:val="18"/>
            <w:szCs w:val="18"/>
          </w:rPr>
          <w:t>Cleaning</w:t>
        </w:r>
        <w:proofErr w:type="spellEnd"/>
        <w:r>
          <w:rPr>
            <w:sz w:val="18"/>
            <w:szCs w:val="18"/>
          </w:rPr>
          <w:t xml:space="preserve"> </w:t>
        </w:r>
        <w:proofErr w:type="spellStart"/>
        <w:r>
          <w:rPr>
            <w:sz w:val="18"/>
            <w:szCs w:val="18"/>
          </w:rPr>
          <w:t>Dataset</w:t>
        </w:r>
      </w:ins>
      <w:proofErr w:type="spellEnd"/>
    </w:p>
    <w:p w14:paraId="5B88D4FD" w14:textId="77777777" w:rsidR="00620FA4" w:rsidRDefault="00620FA4" w:rsidP="00620FA4">
      <w:pPr>
        <w:ind w:left="0" w:firstLine="0"/>
        <w:rPr>
          <w:ins w:id="76" w:author="Muhammad Ilham" w:date="2024-06-19T09:45:00Z" w16du:dateUtc="2024-06-19T01:45:00Z"/>
        </w:rPr>
      </w:pPr>
    </w:p>
    <w:p w14:paraId="4642C7FD" w14:textId="77777777" w:rsidR="00620FA4" w:rsidRDefault="00620FA4" w:rsidP="00620FA4">
      <w:pPr>
        <w:ind w:left="0" w:firstLine="0"/>
        <w:rPr>
          <w:ins w:id="77" w:author="Muhammad Ilham" w:date="2024-06-19T09:45:00Z" w16du:dateUtc="2024-06-19T01:45:00Z"/>
        </w:rPr>
      </w:pPr>
    </w:p>
    <w:p w14:paraId="1374D935" w14:textId="77777777" w:rsidR="00620FA4" w:rsidRDefault="00620FA4" w:rsidP="00620FA4">
      <w:pPr>
        <w:ind w:left="0" w:firstLine="0"/>
        <w:rPr>
          <w:ins w:id="78" w:author="Muhammad Ilham" w:date="2024-06-19T09:33:00Z" w16du:dateUtc="2024-06-19T01:33:00Z"/>
        </w:rPr>
        <w:pPrChange w:id="79" w:author="Muhammad Ilham" w:date="2024-06-19T09:44:00Z" w16du:dateUtc="2024-06-19T01:44:00Z">
          <w:pPr>
            <w:pStyle w:val="DaftarParagraf"/>
            <w:numPr>
              <w:numId w:val="4"/>
            </w:numPr>
            <w:ind w:left="851"/>
          </w:pPr>
        </w:pPrChange>
      </w:pPr>
    </w:p>
    <w:p w14:paraId="70CFD1CB" w14:textId="6E5DED24" w:rsidR="00C5075A" w:rsidRDefault="00620FA4" w:rsidP="00C5075A">
      <w:pPr>
        <w:pStyle w:val="DaftarParagraf"/>
        <w:numPr>
          <w:ilvl w:val="0"/>
          <w:numId w:val="4"/>
        </w:numPr>
        <w:ind w:left="851" w:hanging="425"/>
        <w:rPr>
          <w:ins w:id="80" w:author="Muhammad Ilham" w:date="2024-06-19T09:45:00Z" w16du:dateUtc="2024-06-19T01:45:00Z"/>
          <w:b/>
          <w:bCs/>
        </w:rPr>
      </w:pPr>
      <w:ins w:id="81" w:author="Muhammad Ilham" w:date="2024-06-19T09:45:00Z" w16du:dateUtc="2024-06-19T01:45:00Z">
        <w:r w:rsidRPr="00620FA4">
          <w:rPr>
            <w:b/>
            <w:bCs/>
            <w:rPrChange w:id="82" w:author="Muhammad Ilham" w:date="2024-06-19T09:45:00Z" w16du:dateUtc="2024-06-19T01:45:00Z">
              <w:rPr/>
            </w:rPrChange>
          </w:rPr>
          <w:lastRenderedPageBreak/>
          <w:t>Visualisasi Data</w:t>
        </w:r>
      </w:ins>
    </w:p>
    <w:p w14:paraId="6FE8C40A" w14:textId="3DFE4415" w:rsidR="00620FA4" w:rsidRPr="00F9338B" w:rsidRDefault="00F9338B" w:rsidP="00620FA4">
      <w:pPr>
        <w:pStyle w:val="DaftarParagraf"/>
        <w:numPr>
          <w:ilvl w:val="0"/>
          <w:numId w:val="5"/>
        </w:numPr>
        <w:ind w:left="1418" w:hanging="567"/>
        <w:rPr>
          <w:ins w:id="83" w:author="Muhammad Ilham" w:date="2024-06-19T09:48:00Z" w16du:dateUtc="2024-06-19T01:48:00Z"/>
          <w:b/>
          <w:bCs/>
          <w:rPrChange w:id="84" w:author="Muhammad Ilham" w:date="2024-06-19T09:48:00Z" w16du:dateUtc="2024-06-19T01:48:00Z">
            <w:rPr>
              <w:ins w:id="85" w:author="Muhammad Ilham" w:date="2024-06-19T09:48:00Z" w16du:dateUtc="2024-06-19T01:48:00Z"/>
            </w:rPr>
          </w:rPrChange>
        </w:rPr>
      </w:pPr>
      <w:ins w:id="86" w:author="Muhammad Ilham" w:date="2024-06-19T09:48:00Z" w16du:dateUtc="2024-06-19T01:48:00Z">
        <w:r w:rsidRPr="00F9338B">
          <w:rPr>
            <w:b/>
            <w:bCs/>
          </w:rPr>
          <w:drawing>
            <wp:anchor distT="0" distB="0" distL="114300" distR="114300" simplePos="0" relativeHeight="251654656" behindDoc="0" locked="0" layoutInCell="1" allowOverlap="1" wp14:anchorId="7A73F7FB" wp14:editId="19E9DC82">
              <wp:simplePos x="0" y="0"/>
              <wp:positionH relativeFrom="column">
                <wp:posOffset>898525</wp:posOffset>
              </wp:positionH>
              <wp:positionV relativeFrom="paragraph">
                <wp:posOffset>277495</wp:posOffset>
              </wp:positionV>
              <wp:extent cx="4788535" cy="3291840"/>
              <wp:effectExtent l="0" t="0" r="0" b="0"/>
              <wp:wrapTopAndBottom/>
              <wp:docPr id="9738188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8851" name=""/>
                      <pic:cNvPicPr/>
                    </pic:nvPicPr>
                    <pic:blipFill>
                      <a:blip r:embed="rId9">
                        <a:extLst>
                          <a:ext uri="{28A0092B-C50C-407E-A947-70E740481C1C}">
                            <a14:useLocalDpi xmlns:a14="http://schemas.microsoft.com/office/drawing/2010/main" val="0"/>
                          </a:ext>
                        </a:extLst>
                      </a:blip>
                      <a:stretch>
                        <a:fillRect/>
                      </a:stretch>
                    </pic:blipFill>
                    <pic:spPr>
                      <a:xfrm>
                        <a:off x="0" y="0"/>
                        <a:ext cx="4788535" cy="3291840"/>
                      </a:xfrm>
                      <a:prstGeom prst="rect">
                        <a:avLst/>
                      </a:prstGeom>
                    </pic:spPr>
                  </pic:pic>
                </a:graphicData>
              </a:graphic>
            </wp:anchor>
          </w:drawing>
        </w:r>
      </w:ins>
      <w:proofErr w:type="spellStart"/>
      <w:ins w:id="87" w:author="Muhammad Ilham" w:date="2024-06-19T09:47:00Z" w16du:dateUtc="2024-06-19T01:47:00Z">
        <w:r>
          <w:t>Correlation</w:t>
        </w:r>
        <w:proofErr w:type="spellEnd"/>
        <w:r>
          <w:t xml:space="preserve"> Matrix</w:t>
        </w:r>
      </w:ins>
    </w:p>
    <w:p w14:paraId="0356A378" w14:textId="35E6609C" w:rsidR="00F9338B" w:rsidRPr="00F9338B" w:rsidRDefault="00F9338B" w:rsidP="00F9338B">
      <w:pPr>
        <w:ind w:left="1211" w:firstLine="0"/>
        <w:jc w:val="center"/>
        <w:rPr>
          <w:ins w:id="88" w:author="Muhammad Ilham" w:date="2024-06-19T09:47:00Z" w16du:dateUtc="2024-06-19T01:47:00Z"/>
          <w:sz w:val="18"/>
          <w:szCs w:val="18"/>
          <w:rPrChange w:id="89" w:author="Muhammad Ilham" w:date="2024-06-19T09:49:00Z" w16du:dateUtc="2024-06-19T01:49:00Z">
            <w:rPr>
              <w:ins w:id="90" w:author="Muhammad Ilham" w:date="2024-06-19T09:47:00Z" w16du:dateUtc="2024-06-19T01:47:00Z"/>
            </w:rPr>
          </w:rPrChange>
        </w:rPr>
        <w:pPrChange w:id="91" w:author="Muhammad Ilham" w:date="2024-06-19T09:49:00Z" w16du:dateUtc="2024-06-19T01:49:00Z">
          <w:pPr>
            <w:pStyle w:val="DaftarParagraf"/>
            <w:numPr>
              <w:numId w:val="5"/>
            </w:numPr>
            <w:ind w:left="1418" w:hanging="567"/>
          </w:pPr>
        </w:pPrChange>
      </w:pPr>
      <w:ins w:id="92" w:author="Muhammad Ilham" w:date="2024-06-19T09:48:00Z" w16du:dateUtc="2024-06-19T01:48:00Z">
        <w:r w:rsidRPr="00F9338B">
          <w:rPr>
            <w:b/>
            <w:bCs/>
            <w:sz w:val="18"/>
            <w:szCs w:val="18"/>
            <w:rPrChange w:id="93" w:author="Muhammad Ilham" w:date="2024-06-19T09:48:00Z" w16du:dateUtc="2024-06-19T01:48:00Z">
              <w:rPr>
                <w:b/>
                <w:bCs/>
              </w:rPr>
            </w:rPrChange>
          </w:rPr>
          <w:t xml:space="preserve">Gambar </w:t>
        </w:r>
        <w:r>
          <w:rPr>
            <w:b/>
            <w:bCs/>
            <w:sz w:val="18"/>
            <w:szCs w:val="18"/>
          </w:rPr>
          <w:t>4</w:t>
        </w:r>
        <w:r w:rsidRPr="00F9338B">
          <w:rPr>
            <w:b/>
            <w:bCs/>
            <w:sz w:val="18"/>
            <w:szCs w:val="18"/>
            <w:rPrChange w:id="94" w:author="Muhammad Ilham" w:date="2024-06-19T09:48:00Z" w16du:dateUtc="2024-06-19T01:48:00Z">
              <w:rPr>
                <w:b/>
                <w:bCs/>
              </w:rPr>
            </w:rPrChange>
          </w:rPr>
          <w:t xml:space="preserve">. </w:t>
        </w:r>
        <w:proofErr w:type="spellStart"/>
        <w:r>
          <w:rPr>
            <w:sz w:val="18"/>
            <w:szCs w:val="18"/>
          </w:rPr>
          <w:t>Heatmap</w:t>
        </w:r>
        <w:proofErr w:type="spellEnd"/>
        <w:r>
          <w:rPr>
            <w:sz w:val="18"/>
            <w:szCs w:val="18"/>
          </w:rPr>
          <w:t xml:space="preserve"> </w:t>
        </w:r>
      </w:ins>
      <w:proofErr w:type="spellStart"/>
      <w:ins w:id="95" w:author="Muhammad Ilham" w:date="2024-06-19T09:49:00Z" w16du:dateUtc="2024-06-19T01:49:00Z">
        <w:r>
          <w:rPr>
            <w:sz w:val="18"/>
            <w:szCs w:val="18"/>
          </w:rPr>
          <w:t>Correlation</w:t>
        </w:r>
        <w:proofErr w:type="spellEnd"/>
        <w:r>
          <w:rPr>
            <w:sz w:val="18"/>
            <w:szCs w:val="18"/>
          </w:rPr>
          <w:t xml:space="preserve"> Matrix</w:t>
        </w:r>
      </w:ins>
    </w:p>
    <w:p w14:paraId="5FAEDE8E" w14:textId="419F8E24" w:rsidR="00F9338B" w:rsidRPr="00F9338B" w:rsidRDefault="00F9338B" w:rsidP="00620FA4">
      <w:pPr>
        <w:pStyle w:val="DaftarParagraf"/>
        <w:numPr>
          <w:ilvl w:val="0"/>
          <w:numId w:val="5"/>
        </w:numPr>
        <w:ind w:left="1418" w:hanging="567"/>
        <w:rPr>
          <w:ins w:id="96" w:author="Muhammad Ilham" w:date="2024-06-19T09:49:00Z" w16du:dateUtc="2024-06-19T01:49:00Z"/>
          <w:b/>
          <w:bCs/>
          <w:rPrChange w:id="97" w:author="Muhammad Ilham" w:date="2024-06-19T09:49:00Z" w16du:dateUtc="2024-06-19T01:49:00Z">
            <w:rPr>
              <w:ins w:id="98" w:author="Muhammad Ilham" w:date="2024-06-19T09:49:00Z" w16du:dateUtc="2024-06-19T01:49:00Z"/>
            </w:rPr>
          </w:rPrChange>
        </w:rPr>
      </w:pPr>
      <w:ins w:id="99" w:author="Muhammad Ilham" w:date="2024-06-19T09:49:00Z" w16du:dateUtc="2024-06-19T01:49:00Z">
        <w:r w:rsidRPr="00F9338B">
          <w:rPr>
            <w:b/>
            <w:bCs/>
          </w:rPr>
          <w:drawing>
            <wp:anchor distT="0" distB="0" distL="114300" distR="114300" simplePos="0" relativeHeight="251656704" behindDoc="0" locked="0" layoutInCell="1" allowOverlap="1" wp14:anchorId="50F5D7C7" wp14:editId="18A2AD5B">
              <wp:simplePos x="0" y="0"/>
              <wp:positionH relativeFrom="column">
                <wp:posOffset>1384341</wp:posOffset>
              </wp:positionH>
              <wp:positionV relativeFrom="paragraph">
                <wp:posOffset>242570</wp:posOffset>
              </wp:positionV>
              <wp:extent cx="3631173" cy="3519445"/>
              <wp:effectExtent l="0" t="0" r="0" b="0"/>
              <wp:wrapTopAndBottom/>
              <wp:docPr id="4263961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6136" name=""/>
                      <pic:cNvPicPr/>
                    </pic:nvPicPr>
                    <pic:blipFill>
                      <a:blip r:embed="rId10">
                        <a:extLst>
                          <a:ext uri="{28A0092B-C50C-407E-A947-70E740481C1C}">
                            <a14:useLocalDpi xmlns:a14="http://schemas.microsoft.com/office/drawing/2010/main" val="0"/>
                          </a:ext>
                        </a:extLst>
                      </a:blip>
                      <a:stretch>
                        <a:fillRect/>
                      </a:stretch>
                    </pic:blipFill>
                    <pic:spPr>
                      <a:xfrm>
                        <a:off x="0" y="0"/>
                        <a:ext cx="3631173" cy="3519445"/>
                      </a:xfrm>
                      <a:prstGeom prst="rect">
                        <a:avLst/>
                      </a:prstGeom>
                    </pic:spPr>
                  </pic:pic>
                </a:graphicData>
              </a:graphic>
            </wp:anchor>
          </w:drawing>
        </w:r>
      </w:ins>
      <w:ins w:id="100" w:author="Muhammad Ilham" w:date="2024-06-19T09:47:00Z" w16du:dateUtc="2024-06-19T01:47:00Z">
        <w:r>
          <w:t>Perbandingan Sentimen</w:t>
        </w:r>
      </w:ins>
    </w:p>
    <w:p w14:paraId="067FAE6D" w14:textId="32A20FCD" w:rsidR="00F9338B" w:rsidRPr="00F9338B" w:rsidRDefault="00F9338B" w:rsidP="00F9338B">
      <w:pPr>
        <w:pStyle w:val="DaftarParagraf"/>
        <w:ind w:left="3731" w:firstLine="0"/>
        <w:rPr>
          <w:ins w:id="101" w:author="Muhammad Ilham" w:date="2024-06-19T09:49:00Z" w16du:dateUtc="2024-06-19T01:49:00Z"/>
          <w:sz w:val="18"/>
          <w:szCs w:val="18"/>
        </w:rPr>
        <w:pPrChange w:id="102" w:author="Muhammad Ilham" w:date="2024-06-19T09:49:00Z" w16du:dateUtc="2024-06-19T01:49:00Z">
          <w:pPr>
            <w:pStyle w:val="DaftarParagraf"/>
            <w:numPr>
              <w:numId w:val="5"/>
            </w:numPr>
            <w:ind w:left="1571" w:hanging="360"/>
            <w:jc w:val="center"/>
          </w:pPr>
        </w:pPrChange>
      </w:pPr>
      <w:ins w:id="103" w:author="Muhammad Ilham" w:date="2024-06-19T09:49:00Z" w16du:dateUtc="2024-06-19T01:49:00Z">
        <w:r w:rsidRPr="00F9338B">
          <w:rPr>
            <w:b/>
            <w:bCs/>
            <w:sz w:val="18"/>
            <w:szCs w:val="18"/>
          </w:rPr>
          <w:t xml:space="preserve">Gambar </w:t>
        </w:r>
      </w:ins>
      <w:ins w:id="104" w:author="Muhammad Ilham" w:date="2024-06-19T09:50:00Z" w16du:dateUtc="2024-06-19T01:50:00Z">
        <w:r>
          <w:rPr>
            <w:b/>
            <w:bCs/>
            <w:sz w:val="18"/>
            <w:szCs w:val="18"/>
          </w:rPr>
          <w:t>5</w:t>
        </w:r>
      </w:ins>
      <w:ins w:id="105" w:author="Muhammad Ilham" w:date="2024-06-19T09:49:00Z" w16du:dateUtc="2024-06-19T01:49:00Z">
        <w:r w:rsidRPr="00F9338B">
          <w:rPr>
            <w:b/>
            <w:bCs/>
            <w:sz w:val="18"/>
            <w:szCs w:val="18"/>
          </w:rPr>
          <w:t xml:space="preserve">. </w:t>
        </w:r>
      </w:ins>
      <w:ins w:id="106" w:author="Muhammad Ilham" w:date="2024-06-19T09:50:00Z" w16du:dateUtc="2024-06-19T01:50:00Z">
        <w:r>
          <w:rPr>
            <w:sz w:val="18"/>
            <w:szCs w:val="18"/>
          </w:rPr>
          <w:t>Proporsi Sentimen</w:t>
        </w:r>
      </w:ins>
    </w:p>
    <w:p w14:paraId="7432B7BA" w14:textId="3F733406" w:rsidR="00F9338B" w:rsidRDefault="00F9338B" w:rsidP="00F9338B">
      <w:pPr>
        <w:ind w:left="0" w:firstLine="0"/>
        <w:rPr>
          <w:ins w:id="107" w:author="Muhammad Ilham" w:date="2024-06-19T09:50:00Z" w16du:dateUtc="2024-06-19T01:50:00Z"/>
          <w:b/>
          <w:bCs/>
        </w:rPr>
      </w:pPr>
    </w:p>
    <w:p w14:paraId="26CBF3FF" w14:textId="77777777" w:rsidR="00F9338B" w:rsidRDefault="00F9338B" w:rsidP="00F9338B">
      <w:pPr>
        <w:ind w:left="0" w:firstLine="0"/>
        <w:rPr>
          <w:ins w:id="108" w:author="Muhammad Ilham" w:date="2024-06-19T09:50:00Z" w16du:dateUtc="2024-06-19T01:50:00Z"/>
          <w:b/>
          <w:bCs/>
        </w:rPr>
      </w:pPr>
    </w:p>
    <w:p w14:paraId="72E4039B" w14:textId="77777777" w:rsidR="00F9338B" w:rsidRDefault="00F9338B" w:rsidP="00F9338B">
      <w:pPr>
        <w:ind w:left="0" w:firstLine="0"/>
        <w:rPr>
          <w:ins w:id="109" w:author="Muhammad Ilham" w:date="2024-06-19T09:50:00Z" w16du:dateUtc="2024-06-19T01:50:00Z"/>
          <w:b/>
          <w:bCs/>
        </w:rPr>
      </w:pPr>
    </w:p>
    <w:p w14:paraId="76B4BB69" w14:textId="77777777" w:rsidR="00F9338B" w:rsidRPr="00F9338B" w:rsidRDefault="00F9338B" w:rsidP="00F9338B">
      <w:pPr>
        <w:ind w:left="0" w:firstLine="0"/>
        <w:rPr>
          <w:ins w:id="110" w:author="Muhammad Ilham" w:date="2024-06-19T09:47:00Z" w16du:dateUtc="2024-06-19T01:47:00Z"/>
          <w:b/>
          <w:bCs/>
          <w:rPrChange w:id="111" w:author="Muhammad Ilham" w:date="2024-06-19T09:49:00Z" w16du:dateUtc="2024-06-19T01:49:00Z">
            <w:rPr>
              <w:ins w:id="112" w:author="Muhammad Ilham" w:date="2024-06-19T09:47:00Z" w16du:dateUtc="2024-06-19T01:47:00Z"/>
            </w:rPr>
          </w:rPrChange>
        </w:rPr>
        <w:pPrChange w:id="113" w:author="Muhammad Ilham" w:date="2024-06-19T09:49:00Z" w16du:dateUtc="2024-06-19T01:49:00Z">
          <w:pPr>
            <w:pStyle w:val="DaftarParagraf"/>
            <w:numPr>
              <w:numId w:val="5"/>
            </w:numPr>
            <w:ind w:left="1418" w:hanging="567"/>
          </w:pPr>
        </w:pPrChange>
      </w:pPr>
    </w:p>
    <w:p w14:paraId="756D9A33" w14:textId="743A8688" w:rsidR="00F9338B" w:rsidRPr="00F9338B" w:rsidRDefault="00F9338B" w:rsidP="00620FA4">
      <w:pPr>
        <w:pStyle w:val="DaftarParagraf"/>
        <w:numPr>
          <w:ilvl w:val="0"/>
          <w:numId w:val="5"/>
        </w:numPr>
        <w:ind w:left="1418" w:hanging="567"/>
        <w:rPr>
          <w:ins w:id="114" w:author="Muhammad Ilham" w:date="2024-06-19T09:50:00Z" w16du:dateUtc="2024-06-19T01:50:00Z"/>
          <w:b/>
          <w:bCs/>
          <w:rPrChange w:id="115" w:author="Muhammad Ilham" w:date="2024-06-19T09:50:00Z" w16du:dateUtc="2024-06-19T01:50:00Z">
            <w:rPr>
              <w:ins w:id="116" w:author="Muhammad Ilham" w:date="2024-06-19T09:50:00Z" w16du:dateUtc="2024-06-19T01:50:00Z"/>
            </w:rPr>
          </w:rPrChange>
        </w:rPr>
      </w:pPr>
      <w:ins w:id="117" w:author="Muhammad Ilham" w:date="2024-06-19T09:50:00Z" w16du:dateUtc="2024-06-19T01:50:00Z">
        <w:r w:rsidRPr="00F9338B">
          <w:rPr>
            <w:b/>
            <w:bCs/>
          </w:rPr>
          <w:lastRenderedPageBreak/>
          <w:drawing>
            <wp:anchor distT="0" distB="0" distL="114300" distR="114300" simplePos="0" relativeHeight="251658752" behindDoc="0" locked="0" layoutInCell="1" allowOverlap="1" wp14:anchorId="616E3557" wp14:editId="6ED9A550">
              <wp:simplePos x="0" y="0"/>
              <wp:positionH relativeFrom="column">
                <wp:posOffset>1331958</wp:posOffset>
              </wp:positionH>
              <wp:positionV relativeFrom="paragraph">
                <wp:posOffset>284854</wp:posOffset>
              </wp:positionV>
              <wp:extent cx="3493513" cy="1967221"/>
              <wp:effectExtent l="0" t="0" r="0" b="0"/>
              <wp:wrapTopAndBottom/>
              <wp:docPr id="16181102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10291" name=""/>
                      <pic:cNvPicPr/>
                    </pic:nvPicPr>
                    <pic:blipFill>
                      <a:blip r:embed="rId11">
                        <a:extLst>
                          <a:ext uri="{28A0092B-C50C-407E-A947-70E740481C1C}">
                            <a14:useLocalDpi xmlns:a14="http://schemas.microsoft.com/office/drawing/2010/main" val="0"/>
                          </a:ext>
                        </a:extLst>
                      </a:blip>
                      <a:stretch>
                        <a:fillRect/>
                      </a:stretch>
                    </pic:blipFill>
                    <pic:spPr>
                      <a:xfrm>
                        <a:off x="0" y="0"/>
                        <a:ext cx="3493513" cy="1967221"/>
                      </a:xfrm>
                      <a:prstGeom prst="rect">
                        <a:avLst/>
                      </a:prstGeom>
                    </pic:spPr>
                  </pic:pic>
                </a:graphicData>
              </a:graphic>
            </wp:anchor>
          </w:drawing>
        </w:r>
      </w:ins>
      <w:ins w:id="118" w:author="Muhammad Ilham" w:date="2024-06-19T09:47:00Z" w16du:dateUtc="2024-06-19T01:47:00Z">
        <w:r>
          <w:t>Word</w:t>
        </w:r>
      </w:ins>
      <w:ins w:id="119" w:author="Muhammad Ilham" w:date="2024-06-19T09:51:00Z" w16du:dateUtc="2024-06-19T01:51:00Z">
        <w:r>
          <w:t xml:space="preserve"> </w:t>
        </w:r>
      </w:ins>
      <w:proofErr w:type="spellStart"/>
      <w:ins w:id="120" w:author="Muhammad Ilham" w:date="2024-06-19T09:47:00Z" w16du:dateUtc="2024-06-19T01:47:00Z">
        <w:r>
          <w:t>Cloud</w:t>
        </w:r>
      </w:ins>
      <w:proofErr w:type="spellEnd"/>
    </w:p>
    <w:p w14:paraId="39BE6481" w14:textId="5278A557" w:rsidR="00F9338B" w:rsidRPr="00F9338B" w:rsidRDefault="00F9338B" w:rsidP="00F9338B">
      <w:pPr>
        <w:ind w:left="3371" w:firstLine="229"/>
        <w:rPr>
          <w:ins w:id="121" w:author="Muhammad Ilham" w:date="2024-06-19T09:51:00Z" w16du:dateUtc="2024-06-19T01:51:00Z"/>
          <w:sz w:val="18"/>
          <w:szCs w:val="18"/>
          <w:rPrChange w:id="122" w:author="Muhammad Ilham" w:date="2024-06-19T09:52:00Z" w16du:dateUtc="2024-06-19T01:52:00Z">
            <w:rPr>
              <w:ins w:id="123" w:author="Muhammad Ilham" w:date="2024-06-19T09:51:00Z" w16du:dateUtc="2024-06-19T01:51:00Z"/>
            </w:rPr>
          </w:rPrChange>
        </w:rPr>
        <w:pPrChange w:id="124" w:author="Muhammad Ilham" w:date="2024-06-19T09:52:00Z" w16du:dateUtc="2024-06-19T01:52:00Z">
          <w:pPr>
            <w:pStyle w:val="DaftarParagraf"/>
            <w:numPr>
              <w:numId w:val="5"/>
            </w:numPr>
            <w:ind w:left="1418" w:hanging="567"/>
          </w:pPr>
        </w:pPrChange>
      </w:pPr>
      <w:ins w:id="125" w:author="Muhammad Ilham" w:date="2024-06-19T09:51:00Z" w16du:dateUtc="2024-06-19T01:51:00Z">
        <w:r w:rsidRPr="00F9338B">
          <w:rPr>
            <w:b/>
            <w:bCs/>
          </w:rPr>
          <w:drawing>
            <wp:anchor distT="0" distB="0" distL="114300" distR="114300" simplePos="0" relativeHeight="251661824" behindDoc="0" locked="0" layoutInCell="1" allowOverlap="1" wp14:anchorId="1B24B283" wp14:editId="39CD3F0F">
              <wp:simplePos x="0" y="0"/>
              <wp:positionH relativeFrom="column">
                <wp:posOffset>1215658</wp:posOffset>
              </wp:positionH>
              <wp:positionV relativeFrom="paragraph">
                <wp:posOffset>2401625</wp:posOffset>
              </wp:positionV>
              <wp:extent cx="3841571" cy="2163215"/>
              <wp:effectExtent l="0" t="0" r="0" b="0"/>
              <wp:wrapTopAndBottom/>
              <wp:docPr id="20300475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47524" name=""/>
                      <pic:cNvPicPr/>
                    </pic:nvPicPr>
                    <pic:blipFill>
                      <a:blip r:embed="rId12">
                        <a:extLst>
                          <a:ext uri="{28A0092B-C50C-407E-A947-70E740481C1C}">
                            <a14:useLocalDpi xmlns:a14="http://schemas.microsoft.com/office/drawing/2010/main" val="0"/>
                          </a:ext>
                        </a:extLst>
                      </a:blip>
                      <a:stretch>
                        <a:fillRect/>
                      </a:stretch>
                    </pic:blipFill>
                    <pic:spPr>
                      <a:xfrm>
                        <a:off x="0" y="0"/>
                        <a:ext cx="3841571" cy="2163215"/>
                      </a:xfrm>
                      <a:prstGeom prst="rect">
                        <a:avLst/>
                      </a:prstGeom>
                    </pic:spPr>
                  </pic:pic>
                </a:graphicData>
              </a:graphic>
            </wp:anchor>
          </w:drawing>
        </w:r>
      </w:ins>
      <w:ins w:id="126" w:author="Muhammad Ilham" w:date="2024-06-19T09:50:00Z" w16du:dateUtc="2024-06-19T01:50:00Z">
        <w:r w:rsidRPr="00F9338B">
          <w:rPr>
            <w:b/>
            <w:bCs/>
            <w:sz w:val="18"/>
            <w:szCs w:val="18"/>
            <w:rPrChange w:id="127" w:author="Muhammad Ilham" w:date="2024-06-19T09:50:00Z" w16du:dateUtc="2024-06-19T01:50:00Z">
              <w:rPr>
                <w:b/>
                <w:bCs/>
              </w:rPr>
            </w:rPrChange>
          </w:rPr>
          <w:t xml:space="preserve">Gambar </w:t>
        </w:r>
        <w:r>
          <w:rPr>
            <w:b/>
            <w:bCs/>
            <w:sz w:val="18"/>
            <w:szCs w:val="18"/>
          </w:rPr>
          <w:t>6</w:t>
        </w:r>
        <w:r w:rsidRPr="00F9338B">
          <w:rPr>
            <w:b/>
            <w:bCs/>
            <w:sz w:val="18"/>
            <w:szCs w:val="18"/>
            <w:rPrChange w:id="128" w:author="Muhammad Ilham" w:date="2024-06-19T09:50:00Z" w16du:dateUtc="2024-06-19T01:50:00Z">
              <w:rPr>
                <w:b/>
                <w:bCs/>
              </w:rPr>
            </w:rPrChange>
          </w:rPr>
          <w:t xml:space="preserve">. </w:t>
        </w:r>
        <w:r>
          <w:rPr>
            <w:sz w:val="18"/>
            <w:szCs w:val="18"/>
          </w:rPr>
          <w:t>Word</w:t>
        </w:r>
      </w:ins>
      <w:ins w:id="129" w:author="Muhammad Ilham" w:date="2024-06-19T09:51:00Z" w16du:dateUtc="2024-06-19T01:51:00Z">
        <w:r>
          <w:rPr>
            <w:sz w:val="18"/>
            <w:szCs w:val="18"/>
          </w:rPr>
          <w:t xml:space="preserve"> </w:t>
        </w:r>
        <w:proofErr w:type="spellStart"/>
        <w:r>
          <w:rPr>
            <w:sz w:val="18"/>
            <w:szCs w:val="18"/>
          </w:rPr>
          <w:t>Cloud</w:t>
        </w:r>
        <w:proofErr w:type="spellEnd"/>
        <w:r>
          <w:rPr>
            <w:sz w:val="18"/>
            <w:szCs w:val="18"/>
          </w:rPr>
          <w:t xml:space="preserve"> Sentimen Positif</w:t>
        </w:r>
      </w:ins>
    </w:p>
    <w:p w14:paraId="5822839A" w14:textId="6E698909" w:rsidR="00F9338B" w:rsidRPr="002E0A44" w:rsidRDefault="00F9338B" w:rsidP="00F9338B">
      <w:pPr>
        <w:ind w:left="3371" w:firstLine="229"/>
        <w:rPr>
          <w:ins w:id="130" w:author="Muhammad Ilham" w:date="2024-06-19T09:51:00Z" w16du:dateUtc="2024-06-19T01:51:00Z"/>
          <w:sz w:val="18"/>
          <w:szCs w:val="18"/>
        </w:rPr>
      </w:pPr>
      <w:ins w:id="131" w:author="Muhammad Ilham" w:date="2024-06-19T09:51:00Z" w16du:dateUtc="2024-06-19T01:51:00Z">
        <w:r w:rsidRPr="002E0A44">
          <w:rPr>
            <w:b/>
            <w:bCs/>
            <w:sz w:val="18"/>
            <w:szCs w:val="18"/>
          </w:rPr>
          <w:t xml:space="preserve">Gambar </w:t>
        </w:r>
        <w:r>
          <w:rPr>
            <w:b/>
            <w:bCs/>
            <w:sz w:val="18"/>
            <w:szCs w:val="18"/>
          </w:rPr>
          <w:t>7</w:t>
        </w:r>
        <w:r w:rsidRPr="002E0A44">
          <w:rPr>
            <w:b/>
            <w:bCs/>
            <w:sz w:val="18"/>
            <w:szCs w:val="18"/>
          </w:rPr>
          <w:t xml:space="preserve">. </w:t>
        </w:r>
        <w:r>
          <w:rPr>
            <w:sz w:val="18"/>
            <w:szCs w:val="18"/>
          </w:rPr>
          <w:t xml:space="preserve">Word </w:t>
        </w:r>
        <w:proofErr w:type="spellStart"/>
        <w:r>
          <w:rPr>
            <w:sz w:val="18"/>
            <w:szCs w:val="18"/>
          </w:rPr>
          <w:t>Cloud</w:t>
        </w:r>
        <w:proofErr w:type="spellEnd"/>
        <w:r>
          <w:rPr>
            <w:sz w:val="18"/>
            <w:szCs w:val="18"/>
          </w:rPr>
          <w:t xml:space="preserve"> Sentimen </w:t>
        </w:r>
        <w:r>
          <w:rPr>
            <w:sz w:val="18"/>
            <w:szCs w:val="18"/>
          </w:rPr>
          <w:t>Negatif</w:t>
        </w:r>
      </w:ins>
    </w:p>
    <w:p w14:paraId="58509205" w14:textId="61BB0A2A" w:rsidR="00F9338B" w:rsidRPr="00F9338B" w:rsidRDefault="00F9338B" w:rsidP="00F9338B">
      <w:pPr>
        <w:ind w:left="0" w:firstLine="0"/>
        <w:rPr>
          <w:ins w:id="132" w:author="Muhammad Ilham" w:date="2024-06-19T09:51:00Z" w16du:dateUtc="2024-06-19T01:51:00Z"/>
          <w:b/>
          <w:bCs/>
          <w:rPrChange w:id="133" w:author="Muhammad Ilham" w:date="2024-06-19T09:52:00Z" w16du:dateUtc="2024-06-19T01:52:00Z">
            <w:rPr>
              <w:ins w:id="134" w:author="Muhammad Ilham" w:date="2024-06-19T09:51:00Z" w16du:dateUtc="2024-06-19T01:51:00Z"/>
            </w:rPr>
          </w:rPrChange>
        </w:rPr>
        <w:pPrChange w:id="135" w:author="Muhammad Ilham" w:date="2024-06-19T09:52:00Z" w16du:dateUtc="2024-06-19T01:52:00Z">
          <w:pPr>
            <w:pStyle w:val="DaftarParagraf"/>
            <w:numPr>
              <w:numId w:val="5"/>
            </w:numPr>
            <w:ind w:left="1418" w:hanging="567"/>
          </w:pPr>
        </w:pPrChange>
      </w:pPr>
      <w:ins w:id="136" w:author="Muhammad Ilham" w:date="2024-06-19T09:52:00Z" w16du:dateUtc="2024-06-19T01:52:00Z">
        <w:r w:rsidRPr="00F9338B">
          <w:drawing>
            <wp:anchor distT="0" distB="0" distL="114300" distR="114300" simplePos="0" relativeHeight="251664896" behindDoc="0" locked="0" layoutInCell="1" allowOverlap="1" wp14:anchorId="723EE3FC" wp14:editId="66F762D8">
              <wp:simplePos x="0" y="0"/>
              <wp:positionH relativeFrom="column">
                <wp:posOffset>1331595</wp:posOffset>
              </wp:positionH>
              <wp:positionV relativeFrom="paragraph">
                <wp:posOffset>278097</wp:posOffset>
              </wp:positionV>
              <wp:extent cx="3773805" cy="2124710"/>
              <wp:effectExtent l="0" t="0" r="0" b="0"/>
              <wp:wrapTopAndBottom/>
              <wp:docPr id="17498085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08590" name=""/>
                      <pic:cNvPicPr/>
                    </pic:nvPicPr>
                    <pic:blipFill>
                      <a:blip r:embed="rId13">
                        <a:extLst>
                          <a:ext uri="{28A0092B-C50C-407E-A947-70E740481C1C}">
                            <a14:useLocalDpi xmlns:a14="http://schemas.microsoft.com/office/drawing/2010/main" val="0"/>
                          </a:ext>
                        </a:extLst>
                      </a:blip>
                      <a:stretch>
                        <a:fillRect/>
                      </a:stretch>
                    </pic:blipFill>
                    <pic:spPr>
                      <a:xfrm>
                        <a:off x="0" y="0"/>
                        <a:ext cx="3773805" cy="2124710"/>
                      </a:xfrm>
                      <a:prstGeom prst="rect">
                        <a:avLst/>
                      </a:prstGeom>
                    </pic:spPr>
                  </pic:pic>
                </a:graphicData>
              </a:graphic>
            </wp:anchor>
          </w:drawing>
        </w:r>
      </w:ins>
    </w:p>
    <w:p w14:paraId="25FEAC80" w14:textId="4E2093B7" w:rsidR="00F9338B" w:rsidRPr="002E0A44" w:rsidRDefault="00F9338B" w:rsidP="00F9338B">
      <w:pPr>
        <w:ind w:left="3371" w:firstLine="229"/>
        <w:rPr>
          <w:ins w:id="137" w:author="Muhammad Ilham" w:date="2024-06-19T09:51:00Z" w16du:dateUtc="2024-06-19T01:51:00Z"/>
          <w:sz w:val="18"/>
          <w:szCs w:val="18"/>
        </w:rPr>
      </w:pPr>
      <w:ins w:id="138" w:author="Muhammad Ilham" w:date="2024-06-19T09:51:00Z" w16du:dateUtc="2024-06-19T01:51:00Z">
        <w:r w:rsidRPr="002E0A44">
          <w:rPr>
            <w:b/>
            <w:bCs/>
            <w:sz w:val="18"/>
            <w:szCs w:val="18"/>
          </w:rPr>
          <w:t xml:space="preserve">Gambar </w:t>
        </w:r>
        <w:r>
          <w:rPr>
            <w:b/>
            <w:bCs/>
            <w:sz w:val="18"/>
            <w:szCs w:val="18"/>
          </w:rPr>
          <w:t>8</w:t>
        </w:r>
        <w:r w:rsidRPr="002E0A44">
          <w:rPr>
            <w:b/>
            <w:bCs/>
            <w:sz w:val="18"/>
            <w:szCs w:val="18"/>
          </w:rPr>
          <w:t xml:space="preserve">. </w:t>
        </w:r>
        <w:r>
          <w:rPr>
            <w:sz w:val="18"/>
            <w:szCs w:val="18"/>
          </w:rPr>
          <w:t xml:space="preserve">Word </w:t>
        </w:r>
        <w:proofErr w:type="spellStart"/>
        <w:r>
          <w:rPr>
            <w:sz w:val="18"/>
            <w:szCs w:val="18"/>
          </w:rPr>
          <w:t>Cloud</w:t>
        </w:r>
        <w:proofErr w:type="spellEnd"/>
        <w:r>
          <w:rPr>
            <w:sz w:val="18"/>
            <w:szCs w:val="18"/>
          </w:rPr>
          <w:t xml:space="preserve"> Sentimen </w:t>
        </w:r>
        <w:r>
          <w:rPr>
            <w:sz w:val="18"/>
            <w:szCs w:val="18"/>
          </w:rPr>
          <w:t>Netral</w:t>
        </w:r>
      </w:ins>
    </w:p>
    <w:p w14:paraId="0CE3EA97" w14:textId="77777777" w:rsidR="00F9338B" w:rsidRPr="00F9338B" w:rsidRDefault="00F9338B" w:rsidP="00F9338B">
      <w:pPr>
        <w:pStyle w:val="DaftarParagraf"/>
        <w:ind w:left="851" w:firstLine="0"/>
        <w:rPr>
          <w:ins w:id="139" w:author="Muhammad Ilham" w:date="2024-06-19T09:50:00Z" w16du:dateUtc="2024-06-19T01:50:00Z"/>
          <w:b/>
          <w:bCs/>
          <w:rPrChange w:id="140" w:author="Muhammad Ilham" w:date="2024-06-19T09:51:00Z" w16du:dateUtc="2024-06-19T01:51:00Z">
            <w:rPr>
              <w:ins w:id="141" w:author="Muhammad Ilham" w:date="2024-06-19T09:50:00Z" w16du:dateUtc="2024-06-19T01:50:00Z"/>
            </w:rPr>
          </w:rPrChange>
        </w:rPr>
      </w:pPr>
    </w:p>
    <w:p w14:paraId="069614D6" w14:textId="77777777" w:rsidR="00F9338B" w:rsidRDefault="00F9338B" w:rsidP="00F9338B">
      <w:pPr>
        <w:pStyle w:val="DaftarParagraf"/>
        <w:ind w:left="851" w:firstLine="0"/>
        <w:rPr>
          <w:ins w:id="142" w:author="Muhammad Ilham" w:date="2024-06-19T09:52:00Z" w16du:dateUtc="2024-06-19T01:52:00Z"/>
        </w:rPr>
      </w:pPr>
    </w:p>
    <w:p w14:paraId="0797A36B" w14:textId="77777777" w:rsidR="00F9338B" w:rsidRDefault="00F9338B" w:rsidP="00F9338B">
      <w:pPr>
        <w:pStyle w:val="DaftarParagraf"/>
        <w:ind w:left="851" w:firstLine="0"/>
        <w:rPr>
          <w:ins w:id="143" w:author="Muhammad Ilham" w:date="2024-06-19T09:52:00Z" w16du:dateUtc="2024-06-19T01:52:00Z"/>
        </w:rPr>
      </w:pPr>
    </w:p>
    <w:p w14:paraId="02CF3E8E" w14:textId="77777777" w:rsidR="00F9338B" w:rsidRDefault="00F9338B" w:rsidP="00F9338B">
      <w:pPr>
        <w:pStyle w:val="DaftarParagraf"/>
        <w:ind w:left="851" w:firstLine="0"/>
        <w:rPr>
          <w:ins w:id="144" w:author="Muhammad Ilham" w:date="2024-06-19T09:52:00Z" w16du:dateUtc="2024-06-19T01:52:00Z"/>
        </w:rPr>
      </w:pPr>
    </w:p>
    <w:p w14:paraId="3646B6DD" w14:textId="77777777" w:rsidR="00F9338B" w:rsidRDefault="00F9338B" w:rsidP="00F9338B">
      <w:pPr>
        <w:pStyle w:val="DaftarParagraf"/>
        <w:ind w:left="851" w:firstLine="0"/>
        <w:rPr>
          <w:ins w:id="145" w:author="Muhammad Ilham" w:date="2024-06-19T09:50:00Z" w16du:dateUtc="2024-06-19T01:50:00Z"/>
        </w:rPr>
        <w:pPrChange w:id="146" w:author="Muhammad Ilham" w:date="2024-06-19T09:50:00Z" w16du:dateUtc="2024-06-19T01:50:00Z">
          <w:pPr>
            <w:pStyle w:val="DaftarParagraf"/>
            <w:numPr>
              <w:numId w:val="4"/>
            </w:numPr>
            <w:ind w:left="851"/>
          </w:pPr>
        </w:pPrChange>
      </w:pPr>
    </w:p>
    <w:p w14:paraId="40691B3F" w14:textId="3817D27F" w:rsidR="00F9338B" w:rsidRPr="00F9338B" w:rsidRDefault="00F9338B" w:rsidP="00C5075A">
      <w:pPr>
        <w:pStyle w:val="DaftarParagraf"/>
        <w:numPr>
          <w:ilvl w:val="0"/>
          <w:numId w:val="4"/>
        </w:numPr>
        <w:ind w:left="851" w:hanging="425"/>
        <w:rPr>
          <w:ins w:id="147" w:author="Muhammad Ilham" w:date="2024-06-19T09:53:00Z" w16du:dateUtc="2024-06-19T01:53:00Z"/>
          <w:rPrChange w:id="148" w:author="Muhammad Ilham" w:date="2024-06-19T09:53:00Z" w16du:dateUtc="2024-06-19T01:53:00Z">
            <w:rPr>
              <w:ins w:id="149" w:author="Muhammad Ilham" w:date="2024-06-19T09:53:00Z" w16du:dateUtc="2024-06-19T01:53:00Z"/>
              <w:b/>
              <w:bCs/>
            </w:rPr>
          </w:rPrChange>
        </w:rPr>
      </w:pPr>
      <w:ins w:id="150" w:author="Muhammad Ilham" w:date="2024-06-19T09:53:00Z" w16du:dateUtc="2024-06-19T01:53:00Z">
        <w:r w:rsidRPr="00F9338B">
          <w:lastRenderedPageBreak/>
          <w:drawing>
            <wp:anchor distT="0" distB="0" distL="114300" distR="114300" simplePos="0" relativeHeight="251670016" behindDoc="0" locked="0" layoutInCell="1" allowOverlap="1" wp14:anchorId="4972C11F" wp14:editId="752C49CB">
              <wp:simplePos x="0" y="0"/>
              <wp:positionH relativeFrom="column">
                <wp:posOffset>539115</wp:posOffset>
              </wp:positionH>
              <wp:positionV relativeFrom="paragraph">
                <wp:posOffset>274283</wp:posOffset>
              </wp:positionV>
              <wp:extent cx="5117343" cy="3308754"/>
              <wp:effectExtent l="0" t="0" r="0" b="0"/>
              <wp:wrapTopAndBottom/>
              <wp:docPr id="156375751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7516" name=""/>
                      <pic:cNvPicPr/>
                    </pic:nvPicPr>
                    <pic:blipFill>
                      <a:blip r:embed="rId14">
                        <a:extLst>
                          <a:ext uri="{28A0092B-C50C-407E-A947-70E740481C1C}">
                            <a14:useLocalDpi xmlns:a14="http://schemas.microsoft.com/office/drawing/2010/main" val="0"/>
                          </a:ext>
                        </a:extLst>
                      </a:blip>
                      <a:stretch>
                        <a:fillRect/>
                      </a:stretch>
                    </pic:blipFill>
                    <pic:spPr>
                      <a:xfrm>
                        <a:off x="0" y="0"/>
                        <a:ext cx="5117343" cy="3308754"/>
                      </a:xfrm>
                      <a:prstGeom prst="rect">
                        <a:avLst/>
                      </a:prstGeom>
                    </pic:spPr>
                  </pic:pic>
                </a:graphicData>
              </a:graphic>
            </wp:anchor>
          </w:drawing>
        </w:r>
        <w:r>
          <w:rPr>
            <w:b/>
            <w:bCs/>
          </w:rPr>
          <w:t>Hasil Modeling</w:t>
        </w:r>
      </w:ins>
    </w:p>
    <w:p w14:paraId="3F817040" w14:textId="4E160080" w:rsidR="00F9338B" w:rsidRPr="00F9338B" w:rsidRDefault="00F9338B" w:rsidP="00F9338B">
      <w:pPr>
        <w:pStyle w:val="DaftarParagraf"/>
        <w:ind w:left="2880" w:firstLine="720"/>
        <w:rPr>
          <w:ins w:id="151" w:author="Muhammad Ilham" w:date="2024-06-19T09:54:00Z" w16du:dateUtc="2024-06-19T01:54:00Z"/>
          <w:sz w:val="18"/>
          <w:szCs w:val="18"/>
        </w:rPr>
        <w:pPrChange w:id="152" w:author="Muhammad Ilham" w:date="2024-06-19T09:54:00Z" w16du:dateUtc="2024-06-19T01:54:00Z">
          <w:pPr>
            <w:pStyle w:val="DaftarParagraf"/>
            <w:numPr>
              <w:numId w:val="4"/>
            </w:numPr>
            <w:ind w:hanging="360"/>
          </w:pPr>
        </w:pPrChange>
      </w:pPr>
      <w:ins w:id="153" w:author="Muhammad Ilham" w:date="2024-06-19T09:54:00Z" w16du:dateUtc="2024-06-19T01:54:00Z">
        <w:r w:rsidRPr="00F9338B">
          <w:rPr>
            <w:b/>
            <w:bCs/>
            <w:sz w:val="18"/>
            <w:szCs w:val="18"/>
          </w:rPr>
          <w:t xml:space="preserve">Gambar </w:t>
        </w:r>
        <w:r>
          <w:rPr>
            <w:b/>
            <w:bCs/>
            <w:sz w:val="18"/>
            <w:szCs w:val="18"/>
          </w:rPr>
          <w:t>9</w:t>
        </w:r>
        <w:r w:rsidRPr="00F9338B">
          <w:rPr>
            <w:b/>
            <w:bCs/>
            <w:sz w:val="18"/>
            <w:szCs w:val="18"/>
          </w:rPr>
          <w:t xml:space="preserve">. </w:t>
        </w:r>
        <w:r>
          <w:rPr>
            <w:sz w:val="18"/>
            <w:szCs w:val="18"/>
          </w:rPr>
          <w:t>Hasil Evaluasi Model</w:t>
        </w:r>
      </w:ins>
    </w:p>
    <w:p w14:paraId="33BD2F69" w14:textId="3D1E1740" w:rsidR="00F9338B" w:rsidRPr="002E0A44" w:rsidRDefault="00F9338B" w:rsidP="00F9338B">
      <w:pPr>
        <w:pStyle w:val="DaftarParagraf"/>
        <w:numPr>
          <w:ilvl w:val="0"/>
          <w:numId w:val="4"/>
        </w:numPr>
        <w:ind w:left="851" w:hanging="425"/>
        <w:rPr>
          <w:ins w:id="154" w:author="Muhammad Ilham" w:date="2024-06-19T09:54:00Z" w16du:dateUtc="2024-06-19T01:54:00Z"/>
        </w:rPr>
      </w:pPr>
      <w:ins w:id="155" w:author="Muhammad Ilham" w:date="2024-06-19T09:55:00Z" w16du:dateUtc="2024-06-19T01:55:00Z">
        <w:r w:rsidRPr="00F9338B">
          <w:drawing>
            <wp:anchor distT="0" distB="0" distL="114300" distR="114300" simplePos="0" relativeHeight="251673088" behindDoc="0" locked="0" layoutInCell="1" allowOverlap="1" wp14:anchorId="7EAF9764" wp14:editId="4302F826">
              <wp:simplePos x="0" y="0"/>
              <wp:positionH relativeFrom="column">
                <wp:posOffset>682625</wp:posOffset>
              </wp:positionH>
              <wp:positionV relativeFrom="paragraph">
                <wp:posOffset>269240</wp:posOffset>
              </wp:positionV>
              <wp:extent cx="4972685" cy="4464685"/>
              <wp:effectExtent l="0" t="0" r="0" b="0"/>
              <wp:wrapTopAndBottom/>
              <wp:docPr id="5506660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60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685" cy="4464685"/>
                      </a:xfrm>
                      <a:prstGeom prst="rect">
                        <a:avLst/>
                      </a:prstGeom>
                    </pic:spPr>
                  </pic:pic>
                </a:graphicData>
              </a:graphic>
              <wp14:sizeRelH relativeFrom="margin">
                <wp14:pctWidth>0</wp14:pctWidth>
              </wp14:sizeRelH>
              <wp14:sizeRelV relativeFrom="margin">
                <wp14:pctHeight>0</wp14:pctHeight>
              </wp14:sizeRelV>
            </wp:anchor>
          </w:drawing>
        </w:r>
      </w:ins>
      <w:ins w:id="156" w:author="Muhammad Ilham" w:date="2024-06-19T09:54:00Z" w16du:dateUtc="2024-06-19T01:54:00Z">
        <w:r>
          <w:rPr>
            <w:b/>
            <w:bCs/>
          </w:rPr>
          <w:t>Perbandingan Berbagai Ukuran Set Pengujian</w:t>
        </w:r>
      </w:ins>
    </w:p>
    <w:p w14:paraId="5CCF6921" w14:textId="4640BF63" w:rsidR="00F9338B" w:rsidRPr="00F9338B" w:rsidRDefault="00F9338B" w:rsidP="00F9338B">
      <w:pPr>
        <w:ind w:left="1570" w:firstLine="590"/>
        <w:rPr>
          <w:ins w:id="157" w:author="Muhammad Ilham" w:date="2024-06-19T09:55:00Z" w16du:dateUtc="2024-06-19T01:55:00Z"/>
          <w:sz w:val="18"/>
          <w:szCs w:val="18"/>
          <w:rPrChange w:id="158" w:author="Muhammad Ilham" w:date="2024-06-19T09:55:00Z" w16du:dateUtc="2024-06-19T01:55:00Z">
            <w:rPr>
              <w:ins w:id="159" w:author="Muhammad Ilham" w:date="2024-06-19T09:55:00Z" w16du:dateUtc="2024-06-19T01:55:00Z"/>
            </w:rPr>
          </w:rPrChange>
        </w:rPr>
        <w:pPrChange w:id="160" w:author="Muhammad Ilham" w:date="2024-06-19T09:55:00Z" w16du:dateUtc="2024-06-19T01:55:00Z">
          <w:pPr>
            <w:pStyle w:val="DaftarParagraf"/>
            <w:numPr>
              <w:numId w:val="4"/>
            </w:numPr>
            <w:ind w:hanging="360"/>
          </w:pPr>
        </w:pPrChange>
      </w:pPr>
      <w:ins w:id="161" w:author="Muhammad Ilham" w:date="2024-06-19T09:55:00Z" w16du:dateUtc="2024-06-19T01:55:00Z">
        <w:r w:rsidRPr="00F9338B">
          <w:rPr>
            <w:b/>
            <w:bCs/>
            <w:sz w:val="18"/>
            <w:szCs w:val="18"/>
            <w:rPrChange w:id="162" w:author="Muhammad Ilham" w:date="2024-06-19T09:55:00Z" w16du:dateUtc="2024-06-19T01:55:00Z">
              <w:rPr>
                <w:b/>
                <w:bCs/>
              </w:rPr>
            </w:rPrChange>
          </w:rPr>
          <w:t xml:space="preserve">Gambar 9. </w:t>
        </w:r>
        <w:r w:rsidRPr="00F9338B">
          <w:rPr>
            <w:sz w:val="18"/>
            <w:szCs w:val="18"/>
            <w:rPrChange w:id="163" w:author="Muhammad Ilham" w:date="2024-06-19T09:55:00Z" w16du:dateUtc="2024-06-19T01:55:00Z">
              <w:rPr/>
            </w:rPrChange>
          </w:rPr>
          <w:t xml:space="preserve">Hasil </w:t>
        </w:r>
        <w:r w:rsidRPr="00F9338B">
          <w:rPr>
            <w:sz w:val="18"/>
            <w:szCs w:val="18"/>
            <w:rPrChange w:id="164" w:author="Muhammad Ilham" w:date="2024-06-19T09:55:00Z" w16du:dateUtc="2024-06-19T01:55:00Z">
              <w:rPr/>
            </w:rPrChange>
          </w:rPr>
          <w:t xml:space="preserve">Perbandingan </w:t>
        </w:r>
        <w:r w:rsidRPr="00F9338B">
          <w:rPr>
            <w:sz w:val="18"/>
            <w:szCs w:val="18"/>
            <w:rPrChange w:id="165" w:author="Muhammad Ilham" w:date="2024-06-19T09:55:00Z" w16du:dateUtc="2024-06-19T01:55:00Z">
              <w:rPr/>
            </w:rPrChange>
          </w:rPr>
          <w:t>Evaluasi Model</w:t>
        </w:r>
        <w:r w:rsidRPr="00F9338B">
          <w:rPr>
            <w:sz w:val="18"/>
            <w:szCs w:val="18"/>
            <w:rPrChange w:id="166" w:author="Muhammad Ilham" w:date="2024-06-19T09:55:00Z" w16du:dateUtc="2024-06-19T01:55:00Z">
              <w:rPr/>
            </w:rPrChange>
          </w:rPr>
          <w:t xml:space="preserve"> Berbagai Set Pengujian</w:t>
        </w:r>
      </w:ins>
    </w:p>
    <w:p w14:paraId="104B273C" w14:textId="06A633B2" w:rsidR="00F9338B" w:rsidRPr="00C5075A" w:rsidDel="00F9338B" w:rsidRDefault="00F9338B" w:rsidP="00F9338B">
      <w:pPr>
        <w:pStyle w:val="DaftarParagraf"/>
        <w:ind w:left="851" w:firstLine="0"/>
        <w:rPr>
          <w:del w:id="167" w:author="Muhammad Ilham" w:date="2024-06-19T09:56:00Z" w16du:dateUtc="2024-06-19T01:56:00Z"/>
        </w:rPr>
        <w:pPrChange w:id="168" w:author="Muhammad Ilham" w:date="2024-06-19T09:53:00Z" w16du:dateUtc="2024-06-19T01:53:00Z">
          <w:pPr>
            <w:ind w:left="0" w:firstLine="0"/>
          </w:pPr>
        </w:pPrChange>
      </w:pPr>
    </w:p>
    <w:p w14:paraId="413FEA43" w14:textId="5B570AAE" w:rsidR="0047179E" w:rsidRDefault="0047179E" w:rsidP="0047179E">
      <w:pPr>
        <w:pStyle w:val="DaftarParagraf"/>
        <w:numPr>
          <w:ilvl w:val="0"/>
          <w:numId w:val="1"/>
        </w:numPr>
        <w:rPr>
          <w:ins w:id="169" w:author="Muhammad Ilham" w:date="2024-06-19T09:57:00Z" w16du:dateUtc="2024-06-19T01:57:00Z"/>
          <w:b/>
          <w:bCs/>
          <w:sz w:val="24"/>
          <w:szCs w:val="24"/>
        </w:rPr>
      </w:pPr>
      <w:r w:rsidRPr="0047179E">
        <w:rPr>
          <w:b/>
          <w:bCs/>
          <w:sz w:val="24"/>
          <w:szCs w:val="24"/>
        </w:rPr>
        <w:t>PENUTUP</w:t>
      </w:r>
    </w:p>
    <w:p w14:paraId="0F23F20D" w14:textId="77777777" w:rsidR="00F9338B" w:rsidRPr="00F9338B" w:rsidRDefault="00F9338B" w:rsidP="00F9338B">
      <w:pPr>
        <w:ind w:left="0" w:firstLine="426"/>
        <w:jc w:val="both"/>
        <w:rPr>
          <w:ins w:id="170" w:author="Muhammad Ilham" w:date="2024-06-19T09:57:00Z" w16du:dateUtc="2024-06-19T01:57:00Z"/>
          <w:sz w:val="24"/>
          <w:szCs w:val="24"/>
          <w:rPrChange w:id="171" w:author="Muhammad Ilham" w:date="2024-06-19T09:57:00Z" w16du:dateUtc="2024-06-19T01:57:00Z">
            <w:rPr>
              <w:ins w:id="172" w:author="Muhammad Ilham" w:date="2024-06-19T09:57:00Z" w16du:dateUtc="2024-06-19T01:57:00Z"/>
              <w:b/>
              <w:bCs/>
              <w:sz w:val="24"/>
              <w:szCs w:val="24"/>
            </w:rPr>
          </w:rPrChange>
        </w:rPr>
        <w:pPrChange w:id="173" w:author="Muhammad Ilham" w:date="2024-06-19T09:57:00Z" w16du:dateUtc="2024-06-19T01:57:00Z">
          <w:pPr>
            <w:ind w:left="0" w:firstLine="0"/>
          </w:pPr>
        </w:pPrChange>
      </w:pPr>
      <w:ins w:id="174" w:author="Muhammad Ilham" w:date="2024-06-19T09:57:00Z" w16du:dateUtc="2024-06-19T01:57:00Z">
        <w:r w:rsidRPr="00F9338B">
          <w:rPr>
            <w:sz w:val="24"/>
            <w:szCs w:val="24"/>
            <w:rPrChange w:id="175" w:author="Muhammad Ilham" w:date="2024-06-19T09:57:00Z" w16du:dateUtc="2024-06-19T01:57:00Z">
              <w:rPr>
                <w:b/>
                <w:bCs/>
                <w:sz w:val="24"/>
                <w:szCs w:val="24"/>
              </w:rPr>
            </w:rPrChange>
          </w:rPr>
          <w:t xml:space="preserve">Berdasarkan data hasil evaluasi performa algoritma </w:t>
        </w:r>
        <w:proofErr w:type="spellStart"/>
        <w:r w:rsidRPr="00F9338B">
          <w:rPr>
            <w:sz w:val="24"/>
            <w:szCs w:val="24"/>
            <w:rPrChange w:id="176" w:author="Muhammad Ilham" w:date="2024-06-19T09:57:00Z" w16du:dateUtc="2024-06-19T01:57:00Z">
              <w:rPr>
                <w:b/>
                <w:bCs/>
                <w:sz w:val="24"/>
                <w:szCs w:val="24"/>
              </w:rPr>
            </w:rPrChange>
          </w:rPr>
          <w:t>Naive</w:t>
        </w:r>
        <w:proofErr w:type="spellEnd"/>
        <w:r w:rsidRPr="00F9338B">
          <w:rPr>
            <w:sz w:val="24"/>
            <w:szCs w:val="24"/>
            <w:rPrChange w:id="177" w:author="Muhammad Ilham" w:date="2024-06-19T09:57:00Z" w16du:dateUtc="2024-06-19T01:57:00Z">
              <w:rPr>
                <w:b/>
                <w:bCs/>
                <w:sz w:val="24"/>
                <w:szCs w:val="24"/>
              </w:rPr>
            </w:rPrChange>
          </w:rPr>
          <w:t xml:space="preserve"> </w:t>
        </w:r>
        <w:proofErr w:type="spellStart"/>
        <w:r w:rsidRPr="00F9338B">
          <w:rPr>
            <w:sz w:val="24"/>
            <w:szCs w:val="24"/>
            <w:rPrChange w:id="178" w:author="Muhammad Ilham" w:date="2024-06-19T09:57:00Z" w16du:dateUtc="2024-06-19T01:57:00Z">
              <w:rPr>
                <w:b/>
                <w:bCs/>
                <w:sz w:val="24"/>
                <w:szCs w:val="24"/>
              </w:rPr>
            </w:rPrChange>
          </w:rPr>
          <w:t>Bayes</w:t>
        </w:r>
        <w:proofErr w:type="spellEnd"/>
        <w:r w:rsidRPr="00F9338B">
          <w:rPr>
            <w:sz w:val="24"/>
            <w:szCs w:val="24"/>
            <w:rPrChange w:id="179" w:author="Muhammad Ilham" w:date="2024-06-19T09:57:00Z" w16du:dateUtc="2024-06-19T01:57:00Z">
              <w:rPr>
                <w:b/>
                <w:bCs/>
                <w:sz w:val="24"/>
                <w:szCs w:val="24"/>
              </w:rPr>
            </w:rPrChange>
          </w:rPr>
          <w:t xml:space="preserve"> dan </w:t>
        </w:r>
        <w:proofErr w:type="spellStart"/>
        <w:r w:rsidRPr="00F9338B">
          <w:rPr>
            <w:sz w:val="24"/>
            <w:szCs w:val="24"/>
            <w:rPrChange w:id="180" w:author="Muhammad Ilham" w:date="2024-06-19T09:57:00Z" w16du:dateUtc="2024-06-19T01:57:00Z">
              <w:rPr>
                <w:b/>
                <w:bCs/>
                <w:sz w:val="24"/>
                <w:szCs w:val="24"/>
              </w:rPr>
            </w:rPrChange>
          </w:rPr>
          <w:t>Support</w:t>
        </w:r>
        <w:proofErr w:type="spellEnd"/>
        <w:r w:rsidRPr="00F9338B">
          <w:rPr>
            <w:sz w:val="24"/>
            <w:szCs w:val="24"/>
            <w:rPrChange w:id="181" w:author="Muhammad Ilham" w:date="2024-06-19T09:57:00Z" w16du:dateUtc="2024-06-19T01:57:00Z">
              <w:rPr>
                <w:b/>
                <w:bCs/>
                <w:sz w:val="24"/>
                <w:szCs w:val="24"/>
              </w:rPr>
            </w:rPrChange>
          </w:rPr>
          <w:t xml:space="preserve"> </w:t>
        </w:r>
        <w:proofErr w:type="spellStart"/>
        <w:r w:rsidRPr="00F9338B">
          <w:rPr>
            <w:sz w:val="24"/>
            <w:szCs w:val="24"/>
            <w:rPrChange w:id="182" w:author="Muhammad Ilham" w:date="2024-06-19T09:57:00Z" w16du:dateUtc="2024-06-19T01:57:00Z">
              <w:rPr>
                <w:b/>
                <w:bCs/>
                <w:sz w:val="24"/>
                <w:szCs w:val="24"/>
              </w:rPr>
            </w:rPrChange>
          </w:rPr>
          <w:t>Vector</w:t>
        </w:r>
        <w:proofErr w:type="spellEnd"/>
        <w:r w:rsidRPr="00F9338B">
          <w:rPr>
            <w:sz w:val="24"/>
            <w:szCs w:val="24"/>
            <w:rPrChange w:id="183" w:author="Muhammad Ilham" w:date="2024-06-19T09:57:00Z" w16du:dateUtc="2024-06-19T01:57:00Z">
              <w:rPr>
                <w:b/>
                <w:bCs/>
                <w:sz w:val="24"/>
                <w:szCs w:val="24"/>
              </w:rPr>
            </w:rPrChange>
          </w:rPr>
          <w:t xml:space="preserve"> </w:t>
        </w:r>
        <w:proofErr w:type="spellStart"/>
        <w:r w:rsidRPr="00F9338B">
          <w:rPr>
            <w:sz w:val="24"/>
            <w:szCs w:val="24"/>
            <w:rPrChange w:id="184" w:author="Muhammad Ilham" w:date="2024-06-19T09:57:00Z" w16du:dateUtc="2024-06-19T01:57:00Z">
              <w:rPr>
                <w:b/>
                <w:bCs/>
                <w:sz w:val="24"/>
                <w:szCs w:val="24"/>
              </w:rPr>
            </w:rPrChange>
          </w:rPr>
          <w:t>Machine</w:t>
        </w:r>
        <w:proofErr w:type="spellEnd"/>
        <w:r w:rsidRPr="00F9338B">
          <w:rPr>
            <w:sz w:val="24"/>
            <w:szCs w:val="24"/>
            <w:rPrChange w:id="185" w:author="Muhammad Ilham" w:date="2024-06-19T09:57:00Z" w16du:dateUtc="2024-06-19T01:57:00Z">
              <w:rPr>
                <w:b/>
                <w:bCs/>
                <w:sz w:val="24"/>
                <w:szCs w:val="24"/>
              </w:rPr>
            </w:rPrChange>
          </w:rPr>
          <w:t xml:space="preserve"> (SVM) dalam mengklasifikasikan sentimen </w:t>
        </w:r>
        <w:proofErr w:type="spellStart"/>
        <w:r w:rsidRPr="00F9338B">
          <w:rPr>
            <w:sz w:val="24"/>
            <w:szCs w:val="24"/>
            <w:rPrChange w:id="186" w:author="Muhammad Ilham" w:date="2024-06-19T09:57:00Z" w16du:dateUtc="2024-06-19T01:57:00Z">
              <w:rPr>
                <w:b/>
                <w:bCs/>
                <w:sz w:val="24"/>
                <w:szCs w:val="24"/>
              </w:rPr>
            </w:rPrChange>
          </w:rPr>
          <w:t>cuitan</w:t>
        </w:r>
        <w:proofErr w:type="spellEnd"/>
        <w:r w:rsidRPr="00F9338B">
          <w:rPr>
            <w:sz w:val="24"/>
            <w:szCs w:val="24"/>
            <w:rPrChange w:id="187" w:author="Muhammad Ilham" w:date="2024-06-19T09:57:00Z" w16du:dateUtc="2024-06-19T01:57:00Z">
              <w:rPr>
                <w:b/>
                <w:bCs/>
                <w:sz w:val="24"/>
                <w:szCs w:val="24"/>
              </w:rPr>
            </w:rPrChange>
          </w:rPr>
          <w:t xml:space="preserve"> terkait kebijakan </w:t>
        </w:r>
        <w:proofErr w:type="spellStart"/>
        <w:r w:rsidRPr="00F9338B">
          <w:rPr>
            <w:sz w:val="24"/>
            <w:szCs w:val="24"/>
            <w:rPrChange w:id="188" w:author="Muhammad Ilham" w:date="2024-06-19T09:57:00Z" w16du:dateUtc="2024-06-19T01:57:00Z">
              <w:rPr>
                <w:b/>
                <w:bCs/>
                <w:sz w:val="24"/>
                <w:szCs w:val="24"/>
              </w:rPr>
            </w:rPrChange>
          </w:rPr>
          <w:t>Tapera</w:t>
        </w:r>
        <w:proofErr w:type="spellEnd"/>
        <w:r w:rsidRPr="00F9338B">
          <w:rPr>
            <w:sz w:val="24"/>
            <w:szCs w:val="24"/>
            <w:rPrChange w:id="189" w:author="Muhammad Ilham" w:date="2024-06-19T09:57:00Z" w16du:dateUtc="2024-06-19T01:57:00Z">
              <w:rPr>
                <w:b/>
                <w:bCs/>
                <w:sz w:val="24"/>
                <w:szCs w:val="24"/>
              </w:rPr>
            </w:rPrChange>
          </w:rPr>
          <w:t>, dapat dilihat bahwa kedua algoritma menunjukkan kinerja yang cukup baik secara keseluruhan.</w:t>
        </w:r>
      </w:ins>
    </w:p>
    <w:p w14:paraId="71098ACD" w14:textId="77777777" w:rsidR="00F9338B" w:rsidRPr="00F9338B" w:rsidRDefault="00F9338B" w:rsidP="00F9338B">
      <w:pPr>
        <w:ind w:left="0" w:firstLine="426"/>
        <w:jc w:val="both"/>
        <w:rPr>
          <w:ins w:id="190" w:author="Muhammad Ilham" w:date="2024-06-19T09:57:00Z" w16du:dateUtc="2024-06-19T01:57:00Z"/>
          <w:sz w:val="24"/>
          <w:szCs w:val="24"/>
          <w:rPrChange w:id="191" w:author="Muhammad Ilham" w:date="2024-06-19T09:57:00Z" w16du:dateUtc="2024-06-19T01:57:00Z">
            <w:rPr>
              <w:ins w:id="192" w:author="Muhammad Ilham" w:date="2024-06-19T09:57:00Z" w16du:dateUtc="2024-06-19T01:57:00Z"/>
              <w:b/>
              <w:bCs/>
              <w:sz w:val="24"/>
              <w:szCs w:val="24"/>
            </w:rPr>
          </w:rPrChange>
        </w:rPr>
        <w:pPrChange w:id="193" w:author="Muhammad Ilham" w:date="2024-06-19T09:57:00Z" w16du:dateUtc="2024-06-19T01:57:00Z">
          <w:pPr>
            <w:ind w:left="0" w:firstLine="0"/>
          </w:pPr>
        </w:pPrChange>
      </w:pPr>
      <w:ins w:id="194" w:author="Muhammad Ilham" w:date="2024-06-19T09:57:00Z" w16du:dateUtc="2024-06-19T01:57:00Z">
        <w:r w:rsidRPr="00F9338B">
          <w:rPr>
            <w:sz w:val="24"/>
            <w:szCs w:val="24"/>
            <w:rPrChange w:id="195" w:author="Muhammad Ilham" w:date="2024-06-19T09:57:00Z" w16du:dateUtc="2024-06-19T01:57:00Z">
              <w:rPr>
                <w:b/>
                <w:bCs/>
                <w:sz w:val="24"/>
                <w:szCs w:val="24"/>
              </w:rPr>
            </w:rPrChange>
          </w:rPr>
          <w:t xml:space="preserve">Pada ukuran </w:t>
        </w:r>
        <w:proofErr w:type="spellStart"/>
        <w:r w:rsidRPr="00F9338B">
          <w:rPr>
            <w:sz w:val="24"/>
            <w:szCs w:val="24"/>
            <w:rPrChange w:id="196" w:author="Muhammad Ilham" w:date="2024-06-19T09:57:00Z" w16du:dateUtc="2024-06-19T01:57:00Z">
              <w:rPr>
                <w:b/>
                <w:bCs/>
                <w:sz w:val="24"/>
                <w:szCs w:val="24"/>
              </w:rPr>
            </w:rPrChange>
          </w:rPr>
          <w:t>test</w:t>
        </w:r>
        <w:proofErr w:type="spellEnd"/>
        <w:r w:rsidRPr="00F9338B">
          <w:rPr>
            <w:sz w:val="24"/>
            <w:szCs w:val="24"/>
            <w:rPrChange w:id="197" w:author="Muhammad Ilham" w:date="2024-06-19T09:57:00Z" w16du:dateUtc="2024-06-19T01:57:00Z">
              <w:rPr>
                <w:b/>
                <w:bCs/>
                <w:sz w:val="24"/>
                <w:szCs w:val="24"/>
              </w:rPr>
            </w:rPrChange>
          </w:rPr>
          <w:t xml:space="preserve"> </w:t>
        </w:r>
        <w:proofErr w:type="spellStart"/>
        <w:r w:rsidRPr="00F9338B">
          <w:rPr>
            <w:sz w:val="24"/>
            <w:szCs w:val="24"/>
            <w:rPrChange w:id="198" w:author="Muhammad Ilham" w:date="2024-06-19T09:57:00Z" w16du:dateUtc="2024-06-19T01:57:00Z">
              <w:rPr>
                <w:b/>
                <w:bCs/>
                <w:sz w:val="24"/>
                <w:szCs w:val="24"/>
              </w:rPr>
            </w:rPrChange>
          </w:rPr>
          <w:t>size</w:t>
        </w:r>
        <w:proofErr w:type="spellEnd"/>
        <w:r w:rsidRPr="00F9338B">
          <w:rPr>
            <w:sz w:val="24"/>
            <w:szCs w:val="24"/>
            <w:rPrChange w:id="199" w:author="Muhammad Ilham" w:date="2024-06-19T09:57:00Z" w16du:dateUtc="2024-06-19T01:57:00Z">
              <w:rPr>
                <w:b/>
                <w:bCs/>
                <w:sz w:val="24"/>
                <w:szCs w:val="24"/>
              </w:rPr>
            </w:rPrChange>
          </w:rPr>
          <w:t xml:space="preserve"> 0.4, baik </w:t>
        </w:r>
        <w:proofErr w:type="spellStart"/>
        <w:r w:rsidRPr="00F9338B">
          <w:rPr>
            <w:sz w:val="24"/>
            <w:szCs w:val="24"/>
            <w:rPrChange w:id="200" w:author="Muhammad Ilham" w:date="2024-06-19T09:57:00Z" w16du:dateUtc="2024-06-19T01:57:00Z">
              <w:rPr>
                <w:b/>
                <w:bCs/>
                <w:sz w:val="24"/>
                <w:szCs w:val="24"/>
              </w:rPr>
            </w:rPrChange>
          </w:rPr>
          <w:t>Naive</w:t>
        </w:r>
        <w:proofErr w:type="spellEnd"/>
        <w:r w:rsidRPr="00F9338B">
          <w:rPr>
            <w:sz w:val="24"/>
            <w:szCs w:val="24"/>
            <w:rPrChange w:id="201" w:author="Muhammad Ilham" w:date="2024-06-19T09:57:00Z" w16du:dateUtc="2024-06-19T01:57:00Z">
              <w:rPr>
                <w:b/>
                <w:bCs/>
                <w:sz w:val="24"/>
                <w:szCs w:val="24"/>
              </w:rPr>
            </w:rPrChange>
          </w:rPr>
          <w:t xml:space="preserve"> </w:t>
        </w:r>
        <w:proofErr w:type="spellStart"/>
        <w:r w:rsidRPr="00F9338B">
          <w:rPr>
            <w:sz w:val="24"/>
            <w:szCs w:val="24"/>
            <w:rPrChange w:id="202" w:author="Muhammad Ilham" w:date="2024-06-19T09:57:00Z" w16du:dateUtc="2024-06-19T01:57:00Z">
              <w:rPr>
                <w:b/>
                <w:bCs/>
                <w:sz w:val="24"/>
                <w:szCs w:val="24"/>
              </w:rPr>
            </w:rPrChange>
          </w:rPr>
          <w:t>Bayes</w:t>
        </w:r>
        <w:proofErr w:type="spellEnd"/>
        <w:r w:rsidRPr="00F9338B">
          <w:rPr>
            <w:sz w:val="24"/>
            <w:szCs w:val="24"/>
            <w:rPrChange w:id="203" w:author="Muhammad Ilham" w:date="2024-06-19T09:57:00Z" w16du:dateUtc="2024-06-19T01:57:00Z">
              <w:rPr>
                <w:b/>
                <w:bCs/>
                <w:sz w:val="24"/>
                <w:szCs w:val="24"/>
              </w:rPr>
            </w:rPrChange>
          </w:rPr>
          <w:t xml:space="preserve"> maupun SVM memiliki akurasi, presisi, </w:t>
        </w:r>
        <w:proofErr w:type="spellStart"/>
        <w:r w:rsidRPr="00F9338B">
          <w:rPr>
            <w:sz w:val="24"/>
            <w:szCs w:val="24"/>
            <w:rPrChange w:id="204" w:author="Muhammad Ilham" w:date="2024-06-19T09:57:00Z" w16du:dateUtc="2024-06-19T01:57:00Z">
              <w:rPr>
                <w:b/>
                <w:bCs/>
                <w:sz w:val="24"/>
                <w:szCs w:val="24"/>
              </w:rPr>
            </w:rPrChange>
          </w:rPr>
          <w:t>recall</w:t>
        </w:r>
        <w:proofErr w:type="spellEnd"/>
        <w:r w:rsidRPr="00F9338B">
          <w:rPr>
            <w:sz w:val="24"/>
            <w:szCs w:val="24"/>
            <w:rPrChange w:id="205" w:author="Muhammad Ilham" w:date="2024-06-19T09:57:00Z" w16du:dateUtc="2024-06-19T01:57:00Z">
              <w:rPr>
                <w:b/>
                <w:bCs/>
                <w:sz w:val="24"/>
                <w:szCs w:val="24"/>
              </w:rPr>
            </w:rPrChange>
          </w:rPr>
          <w:t xml:space="preserve">, dan F1-score yang sama, yaitu 0.857143, 0.734694, 0.857143, dan 0.791209 secara berturut-turut. Ini menunjukkan bahwa kedua algoritma memiliki performa yang seimbang pada ukuran </w:t>
        </w:r>
        <w:proofErr w:type="spellStart"/>
        <w:r w:rsidRPr="00F9338B">
          <w:rPr>
            <w:sz w:val="24"/>
            <w:szCs w:val="24"/>
            <w:rPrChange w:id="206" w:author="Muhammad Ilham" w:date="2024-06-19T09:57:00Z" w16du:dateUtc="2024-06-19T01:57:00Z">
              <w:rPr>
                <w:b/>
                <w:bCs/>
                <w:sz w:val="24"/>
                <w:szCs w:val="24"/>
              </w:rPr>
            </w:rPrChange>
          </w:rPr>
          <w:t>test</w:t>
        </w:r>
        <w:proofErr w:type="spellEnd"/>
        <w:r w:rsidRPr="00F9338B">
          <w:rPr>
            <w:sz w:val="24"/>
            <w:szCs w:val="24"/>
            <w:rPrChange w:id="207" w:author="Muhammad Ilham" w:date="2024-06-19T09:57:00Z" w16du:dateUtc="2024-06-19T01:57:00Z">
              <w:rPr>
                <w:b/>
                <w:bCs/>
                <w:sz w:val="24"/>
                <w:szCs w:val="24"/>
              </w:rPr>
            </w:rPrChange>
          </w:rPr>
          <w:t xml:space="preserve"> </w:t>
        </w:r>
        <w:proofErr w:type="spellStart"/>
        <w:r w:rsidRPr="00F9338B">
          <w:rPr>
            <w:sz w:val="24"/>
            <w:szCs w:val="24"/>
            <w:rPrChange w:id="208" w:author="Muhammad Ilham" w:date="2024-06-19T09:57:00Z" w16du:dateUtc="2024-06-19T01:57:00Z">
              <w:rPr>
                <w:b/>
                <w:bCs/>
                <w:sz w:val="24"/>
                <w:szCs w:val="24"/>
              </w:rPr>
            </w:rPrChange>
          </w:rPr>
          <w:t>size</w:t>
        </w:r>
        <w:proofErr w:type="spellEnd"/>
        <w:r w:rsidRPr="00F9338B">
          <w:rPr>
            <w:sz w:val="24"/>
            <w:szCs w:val="24"/>
            <w:rPrChange w:id="209" w:author="Muhammad Ilham" w:date="2024-06-19T09:57:00Z" w16du:dateUtc="2024-06-19T01:57:00Z">
              <w:rPr>
                <w:b/>
                <w:bCs/>
                <w:sz w:val="24"/>
                <w:szCs w:val="24"/>
              </w:rPr>
            </w:rPrChange>
          </w:rPr>
          <w:t xml:space="preserve"> yang lebih besar.</w:t>
        </w:r>
      </w:ins>
    </w:p>
    <w:p w14:paraId="161ECF83" w14:textId="77777777" w:rsidR="00F9338B" w:rsidRPr="00F9338B" w:rsidRDefault="00F9338B" w:rsidP="00F9338B">
      <w:pPr>
        <w:ind w:left="0" w:firstLine="426"/>
        <w:jc w:val="both"/>
        <w:rPr>
          <w:ins w:id="210" w:author="Muhammad Ilham" w:date="2024-06-19T09:57:00Z" w16du:dateUtc="2024-06-19T01:57:00Z"/>
          <w:sz w:val="24"/>
          <w:szCs w:val="24"/>
          <w:rPrChange w:id="211" w:author="Muhammad Ilham" w:date="2024-06-19T09:57:00Z" w16du:dateUtc="2024-06-19T01:57:00Z">
            <w:rPr>
              <w:ins w:id="212" w:author="Muhammad Ilham" w:date="2024-06-19T09:57:00Z" w16du:dateUtc="2024-06-19T01:57:00Z"/>
              <w:b/>
              <w:bCs/>
              <w:sz w:val="24"/>
              <w:szCs w:val="24"/>
            </w:rPr>
          </w:rPrChange>
        </w:rPr>
        <w:pPrChange w:id="213" w:author="Muhammad Ilham" w:date="2024-06-19T09:57:00Z" w16du:dateUtc="2024-06-19T01:57:00Z">
          <w:pPr>
            <w:ind w:left="0" w:firstLine="0"/>
          </w:pPr>
        </w:pPrChange>
      </w:pPr>
      <w:ins w:id="214" w:author="Muhammad Ilham" w:date="2024-06-19T09:57:00Z" w16du:dateUtc="2024-06-19T01:57:00Z">
        <w:r w:rsidRPr="00F9338B">
          <w:rPr>
            <w:sz w:val="24"/>
            <w:szCs w:val="24"/>
            <w:rPrChange w:id="215" w:author="Muhammad Ilham" w:date="2024-06-19T09:57:00Z" w16du:dateUtc="2024-06-19T01:57:00Z">
              <w:rPr>
                <w:b/>
                <w:bCs/>
                <w:sz w:val="24"/>
                <w:szCs w:val="24"/>
              </w:rPr>
            </w:rPrChange>
          </w:rPr>
          <w:t xml:space="preserve">Sementara itu, pada ukuran </w:t>
        </w:r>
        <w:proofErr w:type="spellStart"/>
        <w:r w:rsidRPr="00F9338B">
          <w:rPr>
            <w:sz w:val="24"/>
            <w:szCs w:val="24"/>
            <w:rPrChange w:id="216" w:author="Muhammad Ilham" w:date="2024-06-19T09:57:00Z" w16du:dateUtc="2024-06-19T01:57:00Z">
              <w:rPr>
                <w:b/>
                <w:bCs/>
                <w:sz w:val="24"/>
                <w:szCs w:val="24"/>
              </w:rPr>
            </w:rPrChange>
          </w:rPr>
          <w:t>test</w:t>
        </w:r>
        <w:proofErr w:type="spellEnd"/>
        <w:r w:rsidRPr="00F9338B">
          <w:rPr>
            <w:sz w:val="24"/>
            <w:szCs w:val="24"/>
            <w:rPrChange w:id="217" w:author="Muhammad Ilham" w:date="2024-06-19T09:57:00Z" w16du:dateUtc="2024-06-19T01:57:00Z">
              <w:rPr>
                <w:b/>
                <w:bCs/>
                <w:sz w:val="24"/>
                <w:szCs w:val="24"/>
              </w:rPr>
            </w:rPrChange>
          </w:rPr>
          <w:t xml:space="preserve"> </w:t>
        </w:r>
        <w:proofErr w:type="spellStart"/>
        <w:r w:rsidRPr="00F9338B">
          <w:rPr>
            <w:sz w:val="24"/>
            <w:szCs w:val="24"/>
            <w:rPrChange w:id="218" w:author="Muhammad Ilham" w:date="2024-06-19T09:57:00Z" w16du:dateUtc="2024-06-19T01:57:00Z">
              <w:rPr>
                <w:b/>
                <w:bCs/>
                <w:sz w:val="24"/>
                <w:szCs w:val="24"/>
              </w:rPr>
            </w:rPrChange>
          </w:rPr>
          <w:t>size</w:t>
        </w:r>
        <w:proofErr w:type="spellEnd"/>
        <w:r w:rsidRPr="00F9338B">
          <w:rPr>
            <w:sz w:val="24"/>
            <w:szCs w:val="24"/>
            <w:rPrChange w:id="219" w:author="Muhammad Ilham" w:date="2024-06-19T09:57:00Z" w16du:dateUtc="2024-06-19T01:57:00Z">
              <w:rPr>
                <w:b/>
                <w:bCs/>
                <w:sz w:val="24"/>
                <w:szCs w:val="24"/>
              </w:rPr>
            </w:rPrChange>
          </w:rPr>
          <w:t xml:space="preserve"> yang lebih kecil, seperti 0.3, 0.2, dan 0.1, kinerja kedua algoritma juga masih cukup baik, meskipun terdapat sedikit penurunan pada nilai-nilai metrik tertentu. Namun, pola yang terlihat adalah semakin kecil ukuran </w:t>
        </w:r>
        <w:proofErr w:type="spellStart"/>
        <w:r w:rsidRPr="00F9338B">
          <w:rPr>
            <w:sz w:val="24"/>
            <w:szCs w:val="24"/>
            <w:rPrChange w:id="220" w:author="Muhammad Ilham" w:date="2024-06-19T09:57:00Z" w16du:dateUtc="2024-06-19T01:57:00Z">
              <w:rPr>
                <w:b/>
                <w:bCs/>
                <w:sz w:val="24"/>
                <w:szCs w:val="24"/>
              </w:rPr>
            </w:rPrChange>
          </w:rPr>
          <w:t>test</w:t>
        </w:r>
        <w:proofErr w:type="spellEnd"/>
        <w:r w:rsidRPr="00F9338B">
          <w:rPr>
            <w:sz w:val="24"/>
            <w:szCs w:val="24"/>
            <w:rPrChange w:id="221" w:author="Muhammad Ilham" w:date="2024-06-19T09:57:00Z" w16du:dateUtc="2024-06-19T01:57:00Z">
              <w:rPr>
                <w:b/>
                <w:bCs/>
                <w:sz w:val="24"/>
                <w:szCs w:val="24"/>
              </w:rPr>
            </w:rPrChange>
          </w:rPr>
          <w:t xml:space="preserve"> </w:t>
        </w:r>
        <w:proofErr w:type="spellStart"/>
        <w:r w:rsidRPr="00F9338B">
          <w:rPr>
            <w:sz w:val="24"/>
            <w:szCs w:val="24"/>
            <w:rPrChange w:id="222" w:author="Muhammad Ilham" w:date="2024-06-19T09:57:00Z" w16du:dateUtc="2024-06-19T01:57:00Z">
              <w:rPr>
                <w:b/>
                <w:bCs/>
                <w:sz w:val="24"/>
                <w:szCs w:val="24"/>
              </w:rPr>
            </w:rPrChange>
          </w:rPr>
          <w:t>size</w:t>
        </w:r>
        <w:proofErr w:type="spellEnd"/>
        <w:r w:rsidRPr="00F9338B">
          <w:rPr>
            <w:sz w:val="24"/>
            <w:szCs w:val="24"/>
            <w:rPrChange w:id="223" w:author="Muhammad Ilham" w:date="2024-06-19T09:57:00Z" w16du:dateUtc="2024-06-19T01:57:00Z">
              <w:rPr>
                <w:b/>
                <w:bCs/>
                <w:sz w:val="24"/>
                <w:szCs w:val="24"/>
              </w:rPr>
            </w:rPrChange>
          </w:rPr>
          <w:t xml:space="preserve">, semakin rendah nilai akurasi, presisi, </w:t>
        </w:r>
        <w:proofErr w:type="spellStart"/>
        <w:r w:rsidRPr="00F9338B">
          <w:rPr>
            <w:sz w:val="24"/>
            <w:szCs w:val="24"/>
            <w:rPrChange w:id="224" w:author="Muhammad Ilham" w:date="2024-06-19T09:57:00Z" w16du:dateUtc="2024-06-19T01:57:00Z">
              <w:rPr>
                <w:b/>
                <w:bCs/>
                <w:sz w:val="24"/>
                <w:szCs w:val="24"/>
              </w:rPr>
            </w:rPrChange>
          </w:rPr>
          <w:t>recall</w:t>
        </w:r>
        <w:proofErr w:type="spellEnd"/>
        <w:r w:rsidRPr="00F9338B">
          <w:rPr>
            <w:sz w:val="24"/>
            <w:szCs w:val="24"/>
            <w:rPrChange w:id="225" w:author="Muhammad Ilham" w:date="2024-06-19T09:57:00Z" w16du:dateUtc="2024-06-19T01:57:00Z">
              <w:rPr>
                <w:b/>
                <w:bCs/>
                <w:sz w:val="24"/>
                <w:szCs w:val="24"/>
              </w:rPr>
            </w:rPrChange>
          </w:rPr>
          <w:t>, dan F1-score yang diperoleh.</w:t>
        </w:r>
      </w:ins>
    </w:p>
    <w:p w14:paraId="27053DFD" w14:textId="370BA3F1" w:rsidR="00F9338B" w:rsidRDefault="00F9338B" w:rsidP="00F9338B">
      <w:pPr>
        <w:ind w:left="0" w:firstLine="426"/>
        <w:jc w:val="both"/>
        <w:rPr>
          <w:ins w:id="226" w:author="Muhammad Ilham" w:date="2024-06-19T09:57:00Z" w16du:dateUtc="2024-06-19T01:57:00Z"/>
          <w:sz w:val="24"/>
          <w:szCs w:val="24"/>
        </w:rPr>
      </w:pPr>
      <w:ins w:id="227" w:author="Muhammad Ilham" w:date="2024-06-19T09:57:00Z" w16du:dateUtc="2024-06-19T01:57:00Z">
        <w:r w:rsidRPr="00F9338B">
          <w:rPr>
            <w:sz w:val="24"/>
            <w:szCs w:val="24"/>
            <w:rPrChange w:id="228" w:author="Muhammad Ilham" w:date="2024-06-19T09:57:00Z" w16du:dateUtc="2024-06-19T01:57:00Z">
              <w:rPr>
                <w:b/>
                <w:bCs/>
                <w:sz w:val="24"/>
                <w:szCs w:val="24"/>
              </w:rPr>
            </w:rPrChange>
          </w:rPr>
          <w:t xml:space="preserve">Secara keseluruhan, dari data ini dapat disimpulkan bahwa baik </w:t>
        </w:r>
        <w:proofErr w:type="spellStart"/>
        <w:r w:rsidRPr="00F9338B">
          <w:rPr>
            <w:sz w:val="24"/>
            <w:szCs w:val="24"/>
            <w:rPrChange w:id="229" w:author="Muhammad Ilham" w:date="2024-06-19T09:57:00Z" w16du:dateUtc="2024-06-19T01:57:00Z">
              <w:rPr>
                <w:b/>
                <w:bCs/>
                <w:sz w:val="24"/>
                <w:szCs w:val="24"/>
              </w:rPr>
            </w:rPrChange>
          </w:rPr>
          <w:t>Naive</w:t>
        </w:r>
        <w:proofErr w:type="spellEnd"/>
        <w:r w:rsidRPr="00F9338B">
          <w:rPr>
            <w:sz w:val="24"/>
            <w:szCs w:val="24"/>
            <w:rPrChange w:id="230" w:author="Muhammad Ilham" w:date="2024-06-19T09:57:00Z" w16du:dateUtc="2024-06-19T01:57:00Z">
              <w:rPr>
                <w:b/>
                <w:bCs/>
                <w:sz w:val="24"/>
                <w:szCs w:val="24"/>
              </w:rPr>
            </w:rPrChange>
          </w:rPr>
          <w:t xml:space="preserve"> </w:t>
        </w:r>
        <w:proofErr w:type="spellStart"/>
        <w:r w:rsidRPr="00F9338B">
          <w:rPr>
            <w:sz w:val="24"/>
            <w:szCs w:val="24"/>
            <w:rPrChange w:id="231" w:author="Muhammad Ilham" w:date="2024-06-19T09:57:00Z" w16du:dateUtc="2024-06-19T01:57:00Z">
              <w:rPr>
                <w:b/>
                <w:bCs/>
                <w:sz w:val="24"/>
                <w:szCs w:val="24"/>
              </w:rPr>
            </w:rPrChange>
          </w:rPr>
          <w:t>Bayes</w:t>
        </w:r>
        <w:proofErr w:type="spellEnd"/>
        <w:r w:rsidRPr="00F9338B">
          <w:rPr>
            <w:sz w:val="24"/>
            <w:szCs w:val="24"/>
            <w:rPrChange w:id="232" w:author="Muhammad Ilham" w:date="2024-06-19T09:57:00Z" w16du:dateUtc="2024-06-19T01:57:00Z">
              <w:rPr>
                <w:b/>
                <w:bCs/>
                <w:sz w:val="24"/>
                <w:szCs w:val="24"/>
              </w:rPr>
            </w:rPrChange>
          </w:rPr>
          <w:t xml:space="preserve"> maupun SVM memiliki kinerja yang cukup baik dalam mengklasifikasikan sentimen </w:t>
        </w:r>
        <w:proofErr w:type="spellStart"/>
        <w:r w:rsidRPr="00F9338B">
          <w:rPr>
            <w:sz w:val="24"/>
            <w:szCs w:val="24"/>
            <w:rPrChange w:id="233" w:author="Muhammad Ilham" w:date="2024-06-19T09:57:00Z" w16du:dateUtc="2024-06-19T01:57:00Z">
              <w:rPr>
                <w:b/>
                <w:bCs/>
                <w:sz w:val="24"/>
                <w:szCs w:val="24"/>
              </w:rPr>
            </w:rPrChange>
          </w:rPr>
          <w:t>cuitan</w:t>
        </w:r>
        <w:proofErr w:type="spellEnd"/>
        <w:r w:rsidRPr="00F9338B">
          <w:rPr>
            <w:sz w:val="24"/>
            <w:szCs w:val="24"/>
            <w:rPrChange w:id="234" w:author="Muhammad Ilham" w:date="2024-06-19T09:57:00Z" w16du:dateUtc="2024-06-19T01:57:00Z">
              <w:rPr>
                <w:b/>
                <w:bCs/>
                <w:sz w:val="24"/>
                <w:szCs w:val="24"/>
              </w:rPr>
            </w:rPrChange>
          </w:rPr>
          <w:t xml:space="preserve"> terkait kebijakan </w:t>
        </w:r>
        <w:proofErr w:type="spellStart"/>
        <w:r w:rsidRPr="00F9338B">
          <w:rPr>
            <w:sz w:val="24"/>
            <w:szCs w:val="24"/>
            <w:rPrChange w:id="235" w:author="Muhammad Ilham" w:date="2024-06-19T09:57:00Z" w16du:dateUtc="2024-06-19T01:57:00Z">
              <w:rPr>
                <w:b/>
                <w:bCs/>
                <w:sz w:val="24"/>
                <w:szCs w:val="24"/>
              </w:rPr>
            </w:rPrChange>
          </w:rPr>
          <w:t>Tapera</w:t>
        </w:r>
        <w:proofErr w:type="spellEnd"/>
        <w:r w:rsidRPr="00F9338B">
          <w:rPr>
            <w:sz w:val="24"/>
            <w:szCs w:val="24"/>
            <w:rPrChange w:id="236" w:author="Muhammad Ilham" w:date="2024-06-19T09:57:00Z" w16du:dateUtc="2024-06-19T01:57:00Z">
              <w:rPr>
                <w:b/>
                <w:bCs/>
                <w:sz w:val="24"/>
                <w:szCs w:val="24"/>
              </w:rPr>
            </w:rPrChange>
          </w:rPr>
          <w:t xml:space="preserve">, terutama pada ukuran </w:t>
        </w:r>
        <w:proofErr w:type="spellStart"/>
        <w:r w:rsidRPr="00F9338B">
          <w:rPr>
            <w:sz w:val="24"/>
            <w:szCs w:val="24"/>
            <w:rPrChange w:id="237" w:author="Muhammad Ilham" w:date="2024-06-19T09:57:00Z" w16du:dateUtc="2024-06-19T01:57:00Z">
              <w:rPr>
                <w:b/>
                <w:bCs/>
                <w:sz w:val="24"/>
                <w:szCs w:val="24"/>
              </w:rPr>
            </w:rPrChange>
          </w:rPr>
          <w:t>test</w:t>
        </w:r>
        <w:proofErr w:type="spellEnd"/>
        <w:r w:rsidRPr="00F9338B">
          <w:rPr>
            <w:sz w:val="24"/>
            <w:szCs w:val="24"/>
            <w:rPrChange w:id="238" w:author="Muhammad Ilham" w:date="2024-06-19T09:57:00Z" w16du:dateUtc="2024-06-19T01:57:00Z">
              <w:rPr>
                <w:b/>
                <w:bCs/>
                <w:sz w:val="24"/>
                <w:szCs w:val="24"/>
              </w:rPr>
            </w:rPrChange>
          </w:rPr>
          <w:t xml:space="preserve"> </w:t>
        </w:r>
        <w:proofErr w:type="spellStart"/>
        <w:r w:rsidRPr="00F9338B">
          <w:rPr>
            <w:sz w:val="24"/>
            <w:szCs w:val="24"/>
            <w:rPrChange w:id="239" w:author="Muhammad Ilham" w:date="2024-06-19T09:57:00Z" w16du:dateUtc="2024-06-19T01:57:00Z">
              <w:rPr>
                <w:b/>
                <w:bCs/>
                <w:sz w:val="24"/>
                <w:szCs w:val="24"/>
              </w:rPr>
            </w:rPrChange>
          </w:rPr>
          <w:t>size</w:t>
        </w:r>
        <w:proofErr w:type="spellEnd"/>
        <w:r w:rsidRPr="00F9338B">
          <w:rPr>
            <w:sz w:val="24"/>
            <w:szCs w:val="24"/>
            <w:rPrChange w:id="240" w:author="Muhammad Ilham" w:date="2024-06-19T09:57:00Z" w16du:dateUtc="2024-06-19T01:57:00Z">
              <w:rPr>
                <w:b/>
                <w:bCs/>
                <w:sz w:val="24"/>
                <w:szCs w:val="24"/>
              </w:rPr>
            </w:rPrChange>
          </w:rPr>
          <w:t xml:space="preserve"> yang lebih besar. Pemilihan algoritma yang tepat dapat disesuaikan dengan kebutuhan dan karakteristik data yang dimiliki.</w:t>
        </w:r>
      </w:ins>
    </w:p>
    <w:p w14:paraId="72F34B31" w14:textId="77777777" w:rsidR="00F9338B" w:rsidRDefault="00F9338B" w:rsidP="00F9338B">
      <w:pPr>
        <w:ind w:left="0" w:firstLine="426"/>
        <w:jc w:val="both"/>
        <w:rPr>
          <w:ins w:id="241" w:author="Muhammad Ilham" w:date="2024-06-19T09:57:00Z" w16du:dateUtc="2024-06-19T01:57:00Z"/>
          <w:sz w:val="24"/>
          <w:szCs w:val="24"/>
        </w:rPr>
      </w:pPr>
    </w:p>
    <w:p w14:paraId="4565FAEA" w14:textId="77777777" w:rsidR="00F5014F" w:rsidRDefault="00F5014F" w:rsidP="00F9338B">
      <w:pPr>
        <w:ind w:left="0" w:firstLine="426"/>
        <w:jc w:val="both"/>
        <w:rPr>
          <w:ins w:id="242" w:author="Muhammad Ilham" w:date="2024-06-19T09:57:00Z" w16du:dateUtc="2024-06-19T01:57:00Z"/>
          <w:sz w:val="24"/>
          <w:szCs w:val="24"/>
        </w:rPr>
      </w:pPr>
    </w:p>
    <w:p w14:paraId="280F899F" w14:textId="77777777" w:rsidR="00F5014F" w:rsidRDefault="00F5014F" w:rsidP="00F9338B">
      <w:pPr>
        <w:ind w:left="0" w:firstLine="426"/>
        <w:jc w:val="both"/>
        <w:rPr>
          <w:ins w:id="243" w:author="Muhammad Ilham" w:date="2024-06-19T09:57:00Z" w16du:dateUtc="2024-06-19T01:57:00Z"/>
          <w:sz w:val="24"/>
          <w:szCs w:val="24"/>
        </w:rPr>
      </w:pPr>
    </w:p>
    <w:p w14:paraId="425E554E" w14:textId="77777777" w:rsidR="00F5014F" w:rsidRDefault="00F5014F" w:rsidP="00F9338B">
      <w:pPr>
        <w:ind w:left="0" w:firstLine="426"/>
        <w:jc w:val="both"/>
        <w:rPr>
          <w:ins w:id="244" w:author="Muhammad Ilham" w:date="2024-06-19T09:57:00Z" w16du:dateUtc="2024-06-19T01:57:00Z"/>
          <w:sz w:val="24"/>
          <w:szCs w:val="24"/>
        </w:rPr>
      </w:pPr>
    </w:p>
    <w:p w14:paraId="520F5DE0" w14:textId="77777777" w:rsidR="00F5014F" w:rsidRDefault="00F5014F" w:rsidP="00F9338B">
      <w:pPr>
        <w:ind w:left="0" w:firstLine="426"/>
        <w:jc w:val="both"/>
        <w:rPr>
          <w:ins w:id="245" w:author="Muhammad Ilham" w:date="2024-06-19T09:57:00Z" w16du:dateUtc="2024-06-19T01:57:00Z"/>
          <w:sz w:val="24"/>
          <w:szCs w:val="24"/>
        </w:rPr>
      </w:pPr>
    </w:p>
    <w:p w14:paraId="714FC21F" w14:textId="77777777" w:rsidR="00F5014F" w:rsidRDefault="00F5014F" w:rsidP="00F9338B">
      <w:pPr>
        <w:ind w:left="0" w:firstLine="426"/>
        <w:jc w:val="both"/>
        <w:rPr>
          <w:ins w:id="246" w:author="Muhammad Ilham" w:date="2024-06-19T09:57:00Z" w16du:dateUtc="2024-06-19T01:57:00Z"/>
          <w:sz w:val="24"/>
          <w:szCs w:val="24"/>
        </w:rPr>
      </w:pPr>
    </w:p>
    <w:p w14:paraId="1D597EFF" w14:textId="77777777" w:rsidR="00F5014F" w:rsidRDefault="00F5014F" w:rsidP="00F9338B">
      <w:pPr>
        <w:ind w:left="0" w:firstLine="426"/>
        <w:jc w:val="both"/>
        <w:rPr>
          <w:ins w:id="247" w:author="Muhammad Ilham" w:date="2024-06-19T09:57:00Z" w16du:dateUtc="2024-06-19T01:57:00Z"/>
          <w:sz w:val="24"/>
          <w:szCs w:val="24"/>
        </w:rPr>
      </w:pPr>
    </w:p>
    <w:p w14:paraId="738AD30A" w14:textId="77777777" w:rsidR="00F5014F" w:rsidRDefault="00F5014F" w:rsidP="00F9338B">
      <w:pPr>
        <w:ind w:left="0" w:firstLine="426"/>
        <w:jc w:val="both"/>
        <w:rPr>
          <w:ins w:id="248" w:author="Muhammad Ilham" w:date="2024-06-19T09:57:00Z" w16du:dateUtc="2024-06-19T01:57:00Z"/>
          <w:sz w:val="24"/>
          <w:szCs w:val="24"/>
        </w:rPr>
      </w:pPr>
    </w:p>
    <w:p w14:paraId="3CC71D74" w14:textId="77777777" w:rsidR="00F5014F" w:rsidRDefault="00F5014F" w:rsidP="00F9338B">
      <w:pPr>
        <w:ind w:left="0" w:firstLine="426"/>
        <w:jc w:val="both"/>
        <w:rPr>
          <w:ins w:id="249" w:author="Muhammad Ilham" w:date="2024-06-19T09:57:00Z" w16du:dateUtc="2024-06-19T01:57:00Z"/>
          <w:sz w:val="24"/>
          <w:szCs w:val="24"/>
        </w:rPr>
      </w:pPr>
    </w:p>
    <w:p w14:paraId="10679F98" w14:textId="77777777" w:rsidR="00F5014F" w:rsidRDefault="00F5014F" w:rsidP="00F9338B">
      <w:pPr>
        <w:ind w:left="0" w:firstLine="426"/>
        <w:jc w:val="both"/>
        <w:rPr>
          <w:ins w:id="250" w:author="Muhammad Ilham" w:date="2024-06-19T09:57:00Z" w16du:dateUtc="2024-06-19T01:57:00Z"/>
          <w:sz w:val="24"/>
          <w:szCs w:val="24"/>
        </w:rPr>
      </w:pPr>
    </w:p>
    <w:p w14:paraId="3C46629F" w14:textId="77777777" w:rsidR="00F5014F" w:rsidRDefault="00F5014F" w:rsidP="00F9338B">
      <w:pPr>
        <w:ind w:left="0" w:firstLine="426"/>
        <w:jc w:val="both"/>
        <w:rPr>
          <w:ins w:id="251" w:author="Muhammad Ilham" w:date="2024-06-19T09:57:00Z" w16du:dateUtc="2024-06-19T01:57:00Z"/>
          <w:sz w:val="24"/>
          <w:szCs w:val="24"/>
        </w:rPr>
      </w:pPr>
    </w:p>
    <w:p w14:paraId="720973EE" w14:textId="77777777" w:rsidR="00F5014F" w:rsidRDefault="00F5014F" w:rsidP="00F9338B">
      <w:pPr>
        <w:ind w:left="0" w:firstLine="426"/>
        <w:jc w:val="both"/>
        <w:rPr>
          <w:ins w:id="252" w:author="Muhammad Ilham" w:date="2024-06-19T09:57:00Z" w16du:dateUtc="2024-06-19T01:57:00Z"/>
          <w:sz w:val="24"/>
          <w:szCs w:val="24"/>
        </w:rPr>
      </w:pPr>
    </w:p>
    <w:p w14:paraId="73E1650A" w14:textId="77777777" w:rsidR="00F5014F" w:rsidRDefault="00F5014F" w:rsidP="00F9338B">
      <w:pPr>
        <w:ind w:left="0" w:firstLine="426"/>
        <w:jc w:val="both"/>
        <w:rPr>
          <w:ins w:id="253" w:author="Muhammad Ilham" w:date="2024-06-19T09:57:00Z" w16du:dateUtc="2024-06-19T01:57:00Z"/>
          <w:sz w:val="24"/>
          <w:szCs w:val="24"/>
        </w:rPr>
      </w:pPr>
    </w:p>
    <w:p w14:paraId="66500CFD" w14:textId="77777777" w:rsidR="00F5014F" w:rsidRDefault="00F5014F" w:rsidP="00F9338B">
      <w:pPr>
        <w:ind w:left="0" w:firstLine="426"/>
        <w:jc w:val="both"/>
        <w:rPr>
          <w:ins w:id="254" w:author="Muhammad Ilham" w:date="2024-06-19T09:57:00Z" w16du:dateUtc="2024-06-19T01:57:00Z"/>
          <w:sz w:val="24"/>
          <w:szCs w:val="24"/>
        </w:rPr>
      </w:pPr>
    </w:p>
    <w:p w14:paraId="25DE6A5E" w14:textId="77777777" w:rsidR="00F5014F" w:rsidRDefault="00F5014F" w:rsidP="00F9338B">
      <w:pPr>
        <w:ind w:left="0" w:firstLine="426"/>
        <w:jc w:val="both"/>
        <w:rPr>
          <w:ins w:id="255" w:author="Muhammad Ilham" w:date="2024-06-19T09:57:00Z" w16du:dateUtc="2024-06-19T01:57:00Z"/>
          <w:sz w:val="24"/>
          <w:szCs w:val="24"/>
        </w:rPr>
      </w:pPr>
    </w:p>
    <w:p w14:paraId="34D63E47" w14:textId="77777777" w:rsidR="00F5014F" w:rsidRDefault="00F5014F" w:rsidP="00F9338B">
      <w:pPr>
        <w:ind w:left="0" w:firstLine="426"/>
        <w:jc w:val="both"/>
        <w:rPr>
          <w:ins w:id="256" w:author="Muhammad Ilham" w:date="2024-06-19T09:57:00Z" w16du:dateUtc="2024-06-19T01:57:00Z"/>
          <w:sz w:val="24"/>
          <w:szCs w:val="24"/>
        </w:rPr>
      </w:pPr>
    </w:p>
    <w:p w14:paraId="773A8763" w14:textId="77777777" w:rsidR="00F5014F" w:rsidRDefault="00F5014F" w:rsidP="00F9338B">
      <w:pPr>
        <w:ind w:left="0" w:firstLine="426"/>
        <w:jc w:val="both"/>
        <w:rPr>
          <w:ins w:id="257" w:author="Muhammad Ilham" w:date="2024-06-19T09:57:00Z" w16du:dateUtc="2024-06-19T01:57:00Z"/>
          <w:sz w:val="24"/>
          <w:szCs w:val="24"/>
        </w:rPr>
      </w:pPr>
    </w:p>
    <w:p w14:paraId="5ABAF8BD" w14:textId="77777777" w:rsidR="00F5014F" w:rsidRPr="00F9338B" w:rsidRDefault="00F5014F" w:rsidP="00F9338B">
      <w:pPr>
        <w:ind w:left="0" w:firstLine="426"/>
        <w:jc w:val="both"/>
        <w:rPr>
          <w:sz w:val="24"/>
          <w:szCs w:val="24"/>
          <w:rPrChange w:id="258" w:author="Muhammad Ilham" w:date="2024-06-19T09:57:00Z" w16du:dateUtc="2024-06-19T01:57:00Z">
            <w:rPr/>
          </w:rPrChange>
        </w:rPr>
        <w:pPrChange w:id="259" w:author="Muhammad Ilham" w:date="2024-06-19T09:57:00Z" w16du:dateUtc="2024-06-19T01:57:00Z">
          <w:pPr>
            <w:pStyle w:val="DaftarParagraf"/>
            <w:numPr>
              <w:numId w:val="1"/>
            </w:numPr>
            <w:ind w:left="360" w:hanging="360"/>
          </w:pPr>
        </w:pPrChange>
      </w:pPr>
    </w:p>
    <w:p w14:paraId="61CF78E3" w14:textId="330DFD55" w:rsidR="0047179E" w:rsidRPr="00F9338B" w:rsidRDefault="0047179E" w:rsidP="0047179E">
      <w:pPr>
        <w:ind w:left="0" w:firstLine="0"/>
        <w:rPr>
          <w:b/>
          <w:bCs/>
          <w:sz w:val="24"/>
          <w:szCs w:val="24"/>
          <w:rPrChange w:id="260" w:author="Muhammad Ilham" w:date="2024-06-19T09:54:00Z" w16du:dateUtc="2024-06-19T01:54:00Z">
            <w:rPr>
              <w:sz w:val="24"/>
              <w:szCs w:val="24"/>
            </w:rPr>
          </w:rPrChange>
        </w:rPr>
      </w:pPr>
      <w:r w:rsidRPr="00F9338B">
        <w:rPr>
          <w:b/>
          <w:bCs/>
          <w:sz w:val="24"/>
          <w:szCs w:val="24"/>
          <w:rPrChange w:id="261" w:author="Muhammad Ilham" w:date="2024-06-19T09:54:00Z" w16du:dateUtc="2024-06-19T01:54:00Z">
            <w:rPr>
              <w:sz w:val="24"/>
              <w:szCs w:val="24"/>
            </w:rPr>
          </w:rPrChange>
        </w:rPr>
        <w:lastRenderedPageBreak/>
        <w:t>DAFTAR PUSTAKA</w:t>
      </w:r>
    </w:p>
    <w:p w14:paraId="3DD7EB11" w14:textId="10594486" w:rsidR="0047179E" w:rsidRPr="0047179E" w:rsidRDefault="0047179E" w:rsidP="0047179E">
      <w:pPr>
        <w:ind w:left="720" w:hanging="720"/>
        <w:jc w:val="both"/>
        <w:rPr>
          <w:sz w:val="24"/>
          <w:szCs w:val="24"/>
        </w:rPr>
      </w:pPr>
      <w:proofErr w:type="spellStart"/>
      <w:r w:rsidRPr="0047179E">
        <w:rPr>
          <w:sz w:val="24"/>
          <w:szCs w:val="24"/>
        </w:rPr>
        <w:t>Feldman</w:t>
      </w:r>
      <w:proofErr w:type="spellEnd"/>
      <w:r w:rsidRPr="0047179E">
        <w:rPr>
          <w:sz w:val="24"/>
          <w:szCs w:val="24"/>
        </w:rPr>
        <w:t xml:space="preserve">, R. (2013). </w:t>
      </w:r>
      <w:proofErr w:type="spellStart"/>
      <w:r w:rsidRPr="0047179E">
        <w:rPr>
          <w:sz w:val="24"/>
          <w:szCs w:val="24"/>
        </w:rPr>
        <w:t>Techniques</w:t>
      </w:r>
      <w:proofErr w:type="spellEnd"/>
      <w:r w:rsidRPr="0047179E">
        <w:rPr>
          <w:sz w:val="24"/>
          <w:szCs w:val="24"/>
        </w:rPr>
        <w:t xml:space="preserve"> </w:t>
      </w:r>
      <w:proofErr w:type="spellStart"/>
      <w:r w:rsidRPr="0047179E">
        <w:rPr>
          <w:sz w:val="24"/>
          <w:szCs w:val="24"/>
        </w:rPr>
        <w:t>and</w:t>
      </w:r>
      <w:proofErr w:type="spellEnd"/>
      <w:r w:rsidRPr="0047179E">
        <w:rPr>
          <w:sz w:val="24"/>
          <w:szCs w:val="24"/>
        </w:rPr>
        <w:t xml:space="preserve"> </w:t>
      </w:r>
      <w:proofErr w:type="spellStart"/>
      <w:r w:rsidRPr="0047179E">
        <w:rPr>
          <w:sz w:val="24"/>
          <w:szCs w:val="24"/>
        </w:rPr>
        <w:t>applications</w:t>
      </w:r>
      <w:proofErr w:type="spellEnd"/>
      <w:r w:rsidRPr="0047179E">
        <w:rPr>
          <w:sz w:val="24"/>
          <w:szCs w:val="24"/>
        </w:rPr>
        <w:t xml:space="preserve"> </w:t>
      </w:r>
      <w:proofErr w:type="spellStart"/>
      <w:r w:rsidRPr="0047179E">
        <w:rPr>
          <w:sz w:val="24"/>
          <w:szCs w:val="24"/>
        </w:rPr>
        <w:t>for</w:t>
      </w:r>
      <w:proofErr w:type="spellEnd"/>
      <w:r w:rsidRPr="0047179E">
        <w:rPr>
          <w:sz w:val="24"/>
          <w:szCs w:val="24"/>
        </w:rPr>
        <w:t xml:space="preserve"> </w:t>
      </w:r>
      <w:proofErr w:type="spellStart"/>
      <w:r w:rsidRPr="0047179E">
        <w:rPr>
          <w:sz w:val="24"/>
          <w:szCs w:val="24"/>
        </w:rPr>
        <w:t>sentiment</w:t>
      </w:r>
      <w:proofErr w:type="spellEnd"/>
      <w:r w:rsidRPr="0047179E">
        <w:rPr>
          <w:sz w:val="24"/>
          <w:szCs w:val="24"/>
        </w:rPr>
        <w:t xml:space="preserve"> </w:t>
      </w:r>
      <w:proofErr w:type="spellStart"/>
      <w:r w:rsidRPr="0047179E">
        <w:rPr>
          <w:sz w:val="24"/>
          <w:szCs w:val="24"/>
        </w:rPr>
        <w:t>analysis</w:t>
      </w:r>
      <w:proofErr w:type="spellEnd"/>
      <w:r w:rsidRPr="0047179E">
        <w:rPr>
          <w:sz w:val="24"/>
          <w:szCs w:val="24"/>
        </w:rPr>
        <w:t xml:space="preserve">. </w:t>
      </w:r>
      <w:proofErr w:type="spellStart"/>
      <w:r w:rsidRPr="0047179E">
        <w:rPr>
          <w:sz w:val="24"/>
          <w:szCs w:val="24"/>
        </w:rPr>
        <w:t>Communications</w:t>
      </w:r>
      <w:proofErr w:type="spellEnd"/>
      <w:r w:rsidRPr="0047179E">
        <w:rPr>
          <w:sz w:val="24"/>
          <w:szCs w:val="24"/>
        </w:rPr>
        <w:t xml:space="preserve"> </w:t>
      </w:r>
      <w:proofErr w:type="spellStart"/>
      <w:r w:rsidRPr="0047179E">
        <w:rPr>
          <w:sz w:val="24"/>
          <w:szCs w:val="24"/>
        </w:rPr>
        <w:t>of</w:t>
      </w:r>
      <w:proofErr w:type="spellEnd"/>
      <w:r w:rsidRPr="0047179E">
        <w:rPr>
          <w:sz w:val="24"/>
          <w:szCs w:val="24"/>
        </w:rPr>
        <w:t xml:space="preserve"> </w:t>
      </w:r>
      <w:proofErr w:type="spellStart"/>
      <w:r w:rsidRPr="0047179E">
        <w:rPr>
          <w:sz w:val="24"/>
          <w:szCs w:val="24"/>
        </w:rPr>
        <w:t>the</w:t>
      </w:r>
      <w:proofErr w:type="spellEnd"/>
      <w:r w:rsidRPr="0047179E">
        <w:rPr>
          <w:sz w:val="24"/>
          <w:szCs w:val="24"/>
        </w:rPr>
        <w:t xml:space="preserve"> ACM, 56(4), 82-89.</w:t>
      </w:r>
    </w:p>
    <w:p w14:paraId="1F61B5A8" w14:textId="02235C57" w:rsidR="0047179E" w:rsidRPr="0047179E" w:rsidRDefault="0047179E" w:rsidP="0047179E">
      <w:pPr>
        <w:ind w:left="720" w:hanging="720"/>
        <w:jc w:val="both"/>
        <w:rPr>
          <w:sz w:val="24"/>
          <w:szCs w:val="24"/>
        </w:rPr>
      </w:pPr>
      <w:proofErr w:type="spellStart"/>
      <w:r w:rsidRPr="0047179E">
        <w:rPr>
          <w:sz w:val="24"/>
          <w:szCs w:val="24"/>
        </w:rPr>
        <w:t>Hossin</w:t>
      </w:r>
      <w:proofErr w:type="spellEnd"/>
      <w:r w:rsidRPr="0047179E">
        <w:rPr>
          <w:sz w:val="24"/>
          <w:szCs w:val="24"/>
        </w:rPr>
        <w:t xml:space="preserve">, M., &amp; Sulaiman, M. N. (2015). A </w:t>
      </w:r>
      <w:proofErr w:type="spellStart"/>
      <w:r w:rsidRPr="0047179E">
        <w:rPr>
          <w:sz w:val="24"/>
          <w:szCs w:val="24"/>
        </w:rPr>
        <w:t>review</w:t>
      </w:r>
      <w:proofErr w:type="spellEnd"/>
      <w:r w:rsidRPr="0047179E">
        <w:rPr>
          <w:sz w:val="24"/>
          <w:szCs w:val="24"/>
        </w:rPr>
        <w:t xml:space="preserve"> </w:t>
      </w:r>
      <w:proofErr w:type="spellStart"/>
      <w:r w:rsidRPr="0047179E">
        <w:rPr>
          <w:sz w:val="24"/>
          <w:szCs w:val="24"/>
        </w:rPr>
        <w:t>on</w:t>
      </w:r>
      <w:proofErr w:type="spellEnd"/>
      <w:r w:rsidRPr="0047179E">
        <w:rPr>
          <w:sz w:val="24"/>
          <w:szCs w:val="24"/>
        </w:rPr>
        <w:t xml:space="preserve"> </w:t>
      </w:r>
      <w:proofErr w:type="spellStart"/>
      <w:r w:rsidRPr="0047179E">
        <w:rPr>
          <w:sz w:val="24"/>
          <w:szCs w:val="24"/>
        </w:rPr>
        <w:t>evaluation</w:t>
      </w:r>
      <w:proofErr w:type="spellEnd"/>
      <w:r w:rsidRPr="0047179E">
        <w:rPr>
          <w:sz w:val="24"/>
          <w:szCs w:val="24"/>
        </w:rPr>
        <w:t xml:space="preserve"> </w:t>
      </w:r>
      <w:proofErr w:type="spellStart"/>
      <w:r w:rsidRPr="0047179E">
        <w:rPr>
          <w:sz w:val="24"/>
          <w:szCs w:val="24"/>
        </w:rPr>
        <w:t>metrics</w:t>
      </w:r>
      <w:proofErr w:type="spellEnd"/>
      <w:r w:rsidRPr="0047179E">
        <w:rPr>
          <w:sz w:val="24"/>
          <w:szCs w:val="24"/>
        </w:rPr>
        <w:t xml:space="preserve"> </w:t>
      </w:r>
      <w:proofErr w:type="spellStart"/>
      <w:r w:rsidRPr="0047179E">
        <w:rPr>
          <w:sz w:val="24"/>
          <w:szCs w:val="24"/>
        </w:rPr>
        <w:t>for</w:t>
      </w:r>
      <w:proofErr w:type="spellEnd"/>
      <w:r w:rsidRPr="0047179E">
        <w:rPr>
          <w:sz w:val="24"/>
          <w:szCs w:val="24"/>
        </w:rPr>
        <w:t xml:space="preserve"> data </w:t>
      </w:r>
      <w:proofErr w:type="spellStart"/>
      <w:r w:rsidRPr="0047179E">
        <w:rPr>
          <w:sz w:val="24"/>
          <w:szCs w:val="24"/>
        </w:rPr>
        <w:t>classification</w:t>
      </w:r>
      <w:proofErr w:type="spellEnd"/>
      <w:r w:rsidRPr="0047179E">
        <w:rPr>
          <w:sz w:val="24"/>
          <w:szCs w:val="24"/>
        </w:rPr>
        <w:t xml:space="preserve"> </w:t>
      </w:r>
      <w:proofErr w:type="spellStart"/>
      <w:r w:rsidRPr="0047179E">
        <w:rPr>
          <w:sz w:val="24"/>
          <w:szCs w:val="24"/>
        </w:rPr>
        <w:t>evaluations</w:t>
      </w:r>
      <w:proofErr w:type="spellEnd"/>
      <w:r w:rsidRPr="0047179E">
        <w:rPr>
          <w:sz w:val="24"/>
          <w:szCs w:val="24"/>
        </w:rPr>
        <w:t xml:space="preserve">. International </w:t>
      </w:r>
      <w:proofErr w:type="spellStart"/>
      <w:r w:rsidRPr="0047179E">
        <w:rPr>
          <w:sz w:val="24"/>
          <w:szCs w:val="24"/>
        </w:rPr>
        <w:t>Journal</w:t>
      </w:r>
      <w:proofErr w:type="spellEnd"/>
      <w:r w:rsidRPr="0047179E">
        <w:rPr>
          <w:sz w:val="24"/>
          <w:szCs w:val="24"/>
        </w:rPr>
        <w:t xml:space="preserve"> </w:t>
      </w:r>
      <w:proofErr w:type="spellStart"/>
      <w:r w:rsidRPr="0047179E">
        <w:rPr>
          <w:sz w:val="24"/>
          <w:szCs w:val="24"/>
        </w:rPr>
        <w:t>of</w:t>
      </w:r>
      <w:proofErr w:type="spellEnd"/>
      <w:r w:rsidRPr="0047179E">
        <w:rPr>
          <w:sz w:val="24"/>
          <w:szCs w:val="24"/>
        </w:rPr>
        <w:t xml:space="preserve"> Data Mining &amp; </w:t>
      </w:r>
      <w:proofErr w:type="spellStart"/>
      <w:r w:rsidRPr="0047179E">
        <w:rPr>
          <w:sz w:val="24"/>
          <w:szCs w:val="24"/>
        </w:rPr>
        <w:t>Knowledge</w:t>
      </w:r>
      <w:proofErr w:type="spellEnd"/>
      <w:r w:rsidRPr="0047179E">
        <w:rPr>
          <w:sz w:val="24"/>
          <w:szCs w:val="24"/>
        </w:rPr>
        <w:t xml:space="preserve"> </w:t>
      </w:r>
      <w:proofErr w:type="spellStart"/>
      <w:r w:rsidRPr="0047179E">
        <w:rPr>
          <w:sz w:val="24"/>
          <w:szCs w:val="24"/>
        </w:rPr>
        <w:t>Management</w:t>
      </w:r>
      <w:proofErr w:type="spellEnd"/>
      <w:r w:rsidRPr="0047179E">
        <w:rPr>
          <w:sz w:val="24"/>
          <w:szCs w:val="24"/>
        </w:rPr>
        <w:t xml:space="preserve"> </w:t>
      </w:r>
      <w:proofErr w:type="spellStart"/>
      <w:r w:rsidRPr="0047179E">
        <w:rPr>
          <w:sz w:val="24"/>
          <w:szCs w:val="24"/>
        </w:rPr>
        <w:t>Process</w:t>
      </w:r>
      <w:proofErr w:type="spellEnd"/>
      <w:r w:rsidRPr="0047179E">
        <w:rPr>
          <w:sz w:val="24"/>
          <w:szCs w:val="24"/>
        </w:rPr>
        <w:t>, 5(2), 1-11.</w:t>
      </w:r>
    </w:p>
    <w:p w14:paraId="0282B6A4" w14:textId="77777777" w:rsidR="0047179E" w:rsidRPr="0047179E" w:rsidRDefault="0047179E" w:rsidP="0047179E">
      <w:pPr>
        <w:ind w:left="720" w:hanging="720"/>
        <w:jc w:val="both"/>
        <w:rPr>
          <w:sz w:val="24"/>
          <w:szCs w:val="24"/>
        </w:rPr>
      </w:pPr>
      <w:r w:rsidRPr="0047179E">
        <w:rPr>
          <w:sz w:val="24"/>
          <w:szCs w:val="24"/>
        </w:rPr>
        <w:t xml:space="preserve">Liu, B. (2012). </w:t>
      </w:r>
      <w:proofErr w:type="spellStart"/>
      <w:r w:rsidRPr="0047179E">
        <w:rPr>
          <w:sz w:val="24"/>
          <w:szCs w:val="24"/>
        </w:rPr>
        <w:t>Sentiment</w:t>
      </w:r>
      <w:proofErr w:type="spellEnd"/>
      <w:r w:rsidRPr="0047179E">
        <w:rPr>
          <w:sz w:val="24"/>
          <w:szCs w:val="24"/>
        </w:rPr>
        <w:t xml:space="preserve"> </w:t>
      </w:r>
      <w:proofErr w:type="spellStart"/>
      <w:r w:rsidRPr="0047179E">
        <w:rPr>
          <w:sz w:val="24"/>
          <w:szCs w:val="24"/>
        </w:rPr>
        <w:t>analysis</w:t>
      </w:r>
      <w:proofErr w:type="spellEnd"/>
      <w:r w:rsidRPr="0047179E">
        <w:rPr>
          <w:sz w:val="24"/>
          <w:szCs w:val="24"/>
        </w:rPr>
        <w:t xml:space="preserve"> </w:t>
      </w:r>
      <w:proofErr w:type="spellStart"/>
      <w:r w:rsidRPr="0047179E">
        <w:rPr>
          <w:sz w:val="24"/>
          <w:szCs w:val="24"/>
        </w:rPr>
        <w:t>and</w:t>
      </w:r>
      <w:proofErr w:type="spellEnd"/>
      <w:r w:rsidRPr="0047179E">
        <w:rPr>
          <w:sz w:val="24"/>
          <w:szCs w:val="24"/>
        </w:rPr>
        <w:t xml:space="preserve"> </w:t>
      </w:r>
      <w:proofErr w:type="spellStart"/>
      <w:r w:rsidRPr="0047179E">
        <w:rPr>
          <w:sz w:val="24"/>
          <w:szCs w:val="24"/>
        </w:rPr>
        <w:t>opinion</w:t>
      </w:r>
      <w:proofErr w:type="spellEnd"/>
      <w:r w:rsidRPr="0047179E">
        <w:rPr>
          <w:sz w:val="24"/>
          <w:szCs w:val="24"/>
        </w:rPr>
        <w:t xml:space="preserve"> </w:t>
      </w:r>
      <w:proofErr w:type="spellStart"/>
      <w:r w:rsidRPr="0047179E">
        <w:rPr>
          <w:sz w:val="24"/>
          <w:szCs w:val="24"/>
        </w:rPr>
        <w:t>mining</w:t>
      </w:r>
      <w:proofErr w:type="spellEnd"/>
      <w:r w:rsidRPr="0047179E">
        <w:rPr>
          <w:sz w:val="24"/>
          <w:szCs w:val="24"/>
        </w:rPr>
        <w:t xml:space="preserve">. </w:t>
      </w:r>
      <w:proofErr w:type="spellStart"/>
      <w:r w:rsidRPr="0047179E">
        <w:rPr>
          <w:sz w:val="24"/>
          <w:szCs w:val="24"/>
        </w:rPr>
        <w:t>Synthesis</w:t>
      </w:r>
      <w:proofErr w:type="spellEnd"/>
      <w:r w:rsidRPr="0047179E">
        <w:rPr>
          <w:sz w:val="24"/>
          <w:szCs w:val="24"/>
        </w:rPr>
        <w:t xml:space="preserve"> </w:t>
      </w:r>
      <w:proofErr w:type="spellStart"/>
      <w:r w:rsidRPr="0047179E">
        <w:rPr>
          <w:sz w:val="24"/>
          <w:szCs w:val="24"/>
        </w:rPr>
        <w:t>lectures</w:t>
      </w:r>
      <w:proofErr w:type="spellEnd"/>
      <w:r w:rsidRPr="0047179E">
        <w:rPr>
          <w:sz w:val="24"/>
          <w:szCs w:val="24"/>
        </w:rPr>
        <w:t xml:space="preserve"> </w:t>
      </w:r>
      <w:proofErr w:type="spellStart"/>
      <w:r w:rsidRPr="0047179E">
        <w:rPr>
          <w:sz w:val="24"/>
          <w:szCs w:val="24"/>
        </w:rPr>
        <w:t>on</w:t>
      </w:r>
      <w:proofErr w:type="spellEnd"/>
      <w:r w:rsidRPr="0047179E">
        <w:rPr>
          <w:sz w:val="24"/>
          <w:szCs w:val="24"/>
        </w:rPr>
        <w:t xml:space="preserve"> human </w:t>
      </w:r>
      <w:proofErr w:type="spellStart"/>
      <w:r w:rsidRPr="0047179E">
        <w:rPr>
          <w:sz w:val="24"/>
          <w:szCs w:val="24"/>
        </w:rPr>
        <w:t>language</w:t>
      </w:r>
      <w:proofErr w:type="spellEnd"/>
      <w:r w:rsidRPr="0047179E">
        <w:rPr>
          <w:sz w:val="24"/>
          <w:szCs w:val="24"/>
        </w:rPr>
        <w:t xml:space="preserve"> </w:t>
      </w:r>
      <w:proofErr w:type="spellStart"/>
      <w:r w:rsidRPr="0047179E">
        <w:rPr>
          <w:sz w:val="24"/>
          <w:szCs w:val="24"/>
        </w:rPr>
        <w:t>technologies</w:t>
      </w:r>
      <w:proofErr w:type="spellEnd"/>
      <w:r w:rsidRPr="0047179E">
        <w:rPr>
          <w:sz w:val="24"/>
          <w:szCs w:val="24"/>
        </w:rPr>
        <w:t>, 5(1), 1-167.</w:t>
      </w:r>
    </w:p>
    <w:p w14:paraId="6BA5656D" w14:textId="77777777" w:rsidR="0047179E" w:rsidRPr="0047179E" w:rsidRDefault="0047179E" w:rsidP="0047179E">
      <w:pPr>
        <w:ind w:left="720" w:hanging="720"/>
        <w:jc w:val="both"/>
        <w:rPr>
          <w:sz w:val="24"/>
          <w:szCs w:val="24"/>
        </w:rPr>
      </w:pPr>
      <w:r w:rsidRPr="0047179E">
        <w:rPr>
          <w:sz w:val="24"/>
          <w:szCs w:val="24"/>
        </w:rPr>
        <w:t xml:space="preserve">Pratama, A., Putri, D. A., &amp; Nurhuda, F. (2023). Analisis Sentimen Masyarakat Terhadap Kebijakan Cukai Rokok Menggunakan </w:t>
      </w:r>
      <w:proofErr w:type="spellStart"/>
      <w:r w:rsidRPr="0047179E">
        <w:rPr>
          <w:sz w:val="24"/>
          <w:szCs w:val="24"/>
        </w:rPr>
        <w:t>Naive</w:t>
      </w:r>
      <w:proofErr w:type="spellEnd"/>
      <w:r w:rsidRPr="0047179E">
        <w:rPr>
          <w:sz w:val="24"/>
          <w:szCs w:val="24"/>
        </w:rPr>
        <w:t xml:space="preserve"> </w:t>
      </w:r>
      <w:proofErr w:type="spellStart"/>
      <w:r w:rsidRPr="0047179E">
        <w:rPr>
          <w:sz w:val="24"/>
          <w:szCs w:val="24"/>
        </w:rPr>
        <w:t>Bayes</w:t>
      </w:r>
      <w:proofErr w:type="spellEnd"/>
      <w:r w:rsidRPr="0047179E">
        <w:rPr>
          <w:sz w:val="24"/>
          <w:szCs w:val="24"/>
        </w:rPr>
        <w:t xml:space="preserve"> dan </w:t>
      </w:r>
      <w:proofErr w:type="spellStart"/>
      <w:r w:rsidRPr="0047179E">
        <w:rPr>
          <w:sz w:val="24"/>
          <w:szCs w:val="24"/>
        </w:rPr>
        <w:t>Support</w:t>
      </w:r>
      <w:proofErr w:type="spellEnd"/>
      <w:r w:rsidRPr="0047179E">
        <w:rPr>
          <w:sz w:val="24"/>
          <w:szCs w:val="24"/>
        </w:rPr>
        <w:t xml:space="preserve"> </w:t>
      </w:r>
      <w:proofErr w:type="spellStart"/>
      <w:r w:rsidRPr="0047179E">
        <w:rPr>
          <w:sz w:val="24"/>
          <w:szCs w:val="24"/>
        </w:rPr>
        <w:t>Vector</w:t>
      </w:r>
      <w:proofErr w:type="spellEnd"/>
      <w:r w:rsidRPr="0047179E">
        <w:rPr>
          <w:sz w:val="24"/>
          <w:szCs w:val="24"/>
        </w:rPr>
        <w:t xml:space="preserve"> </w:t>
      </w:r>
      <w:proofErr w:type="spellStart"/>
      <w:r w:rsidRPr="0047179E">
        <w:rPr>
          <w:sz w:val="24"/>
          <w:szCs w:val="24"/>
        </w:rPr>
        <w:t>Machine</w:t>
      </w:r>
      <w:proofErr w:type="spellEnd"/>
      <w:r w:rsidRPr="0047179E">
        <w:rPr>
          <w:sz w:val="24"/>
          <w:szCs w:val="24"/>
        </w:rPr>
        <w:t>. Jurnal Ilmiah Teknologi Informasi, 21(1), 1-8.</w:t>
      </w:r>
    </w:p>
    <w:p w14:paraId="4330FB1D" w14:textId="77777777" w:rsidR="0047179E" w:rsidRPr="0047179E" w:rsidRDefault="0047179E" w:rsidP="0047179E">
      <w:pPr>
        <w:ind w:left="720" w:hanging="720"/>
        <w:jc w:val="both"/>
        <w:rPr>
          <w:sz w:val="24"/>
          <w:szCs w:val="24"/>
        </w:rPr>
      </w:pPr>
      <w:r w:rsidRPr="0047179E">
        <w:rPr>
          <w:sz w:val="24"/>
          <w:szCs w:val="24"/>
        </w:rPr>
        <w:t xml:space="preserve">Putra, R. P., Pratama, A., &amp; Sari, Y. A. (2021). Analisis Sentimen Masyarakat Terhadap Kebijakan PSBB Menggunakan Metode </w:t>
      </w:r>
      <w:proofErr w:type="spellStart"/>
      <w:r w:rsidRPr="0047179E">
        <w:rPr>
          <w:sz w:val="24"/>
          <w:szCs w:val="24"/>
        </w:rPr>
        <w:t>Support</w:t>
      </w:r>
      <w:proofErr w:type="spellEnd"/>
      <w:r w:rsidRPr="0047179E">
        <w:rPr>
          <w:sz w:val="24"/>
          <w:szCs w:val="24"/>
        </w:rPr>
        <w:t xml:space="preserve"> </w:t>
      </w:r>
      <w:proofErr w:type="spellStart"/>
      <w:r w:rsidRPr="0047179E">
        <w:rPr>
          <w:sz w:val="24"/>
          <w:szCs w:val="24"/>
        </w:rPr>
        <w:t>Vector</w:t>
      </w:r>
      <w:proofErr w:type="spellEnd"/>
      <w:r w:rsidRPr="0047179E">
        <w:rPr>
          <w:sz w:val="24"/>
          <w:szCs w:val="24"/>
        </w:rPr>
        <w:t xml:space="preserve"> </w:t>
      </w:r>
      <w:proofErr w:type="spellStart"/>
      <w:r w:rsidRPr="0047179E">
        <w:rPr>
          <w:sz w:val="24"/>
          <w:szCs w:val="24"/>
        </w:rPr>
        <w:t>Machine</w:t>
      </w:r>
      <w:proofErr w:type="spellEnd"/>
      <w:r w:rsidRPr="0047179E">
        <w:rPr>
          <w:sz w:val="24"/>
          <w:szCs w:val="24"/>
        </w:rPr>
        <w:t>. Jurnal Informatika dan Rekayasa Komputer, 5(2), 115-122.</w:t>
      </w:r>
    </w:p>
    <w:p w14:paraId="491E6352" w14:textId="77777777" w:rsidR="0047179E" w:rsidRPr="0047179E" w:rsidRDefault="0047179E" w:rsidP="0047179E">
      <w:pPr>
        <w:ind w:left="720" w:hanging="720"/>
        <w:jc w:val="both"/>
        <w:rPr>
          <w:sz w:val="24"/>
          <w:szCs w:val="24"/>
        </w:rPr>
      </w:pPr>
      <w:r w:rsidRPr="0047179E">
        <w:rPr>
          <w:sz w:val="24"/>
          <w:szCs w:val="24"/>
        </w:rPr>
        <w:t xml:space="preserve">Ravi, K., &amp; Ravi, V. (2015). A </w:t>
      </w:r>
      <w:proofErr w:type="spellStart"/>
      <w:r w:rsidRPr="0047179E">
        <w:rPr>
          <w:sz w:val="24"/>
          <w:szCs w:val="24"/>
        </w:rPr>
        <w:t>survey</w:t>
      </w:r>
      <w:proofErr w:type="spellEnd"/>
      <w:r w:rsidRPr="0047179E">
        <w:rPr>
          <w:sz w:val="24"/>
          <w:szCs w:val="24"/>
        </w:rPr>
        <w:t xml:space="preserve"> </w:t>
      </w:r>
      <w:proofErr w:type="spellStart"/>
      <w:r w:rsidRPr="0047179E">
        <w:rPr>
          <w:sz w:val="24"/>
          <w:szCs w:val="24"/>
        </w:rPr>
        <w:t>on</w:t>
      </w:r>
      <w:proofErr w:type="spellEnd"/>
      <w:r w:rsidRPr="0047179E">
        <w:rPr>
          <w:sz w:val="24"/>
          <w:szCs w:val="24"/>
        </w:rPr>
        <w:t xml:space="preserve"> </w:t>
      </w:r>
      <w:proofErr w:type="spellStart"/>
      <w:r w:rsidRPr="0047179E">
        <w:rPr>
          <w:sz w:val="24"/>
          <w:szCs w:val="24"/>
        </w:rPr>
        <w:t>opinion</w:t>
      </w:r>
      <w:proofErr w:type="spellEnd"/>
      <w:r w:rsidRPr="0047179E">
        <w:rPr>
          <w:sz w:val="24"/>
          <w:szCs w:val="24"/>
        </w:rPr>
        <w:t xml:space="preserve"> </w:t>
      </w:r>
      <w:proofErr w:type="spellStart"/>
      <w:r w:rsidRPr="0047179E">
        <w:rPr>
          <w:sz w:val="24"/>
          <w:szCs w:val="24"/>
        </w:rPr>
        <w:t>mining</w:t>
      </w:r>
      <w:proofErr w:type="spellEnd"/>
      <w:r w:rsidRPr="0047179E">
        <w:rPr>
          <w:sz w:val="24"/>
          <w:szCs w:val="24"/>
        </w:rPr>
        <w:t xml:space="preserve"> </w:t>
      </w:r>
      <w:proofErr w:type="spellStart"/>
      <w:r w:rsidRPr="0047179E">
        <w:rPr>
          <w:sz w:val="24"/>
          <w:szCs w:val="24"/>
        </w:rPr>
        <w:t>and</w:t>
      </w:r>
      <w:proofErr w:type="spellEnd"/>
      <w:r w:rsidRPr="0047179E">
        <w:rPr>
          <w:sz w:val="24"/>
          <w:szCs w:val="24"/>
        </w:rPr>
        <w:t xml:space="preserve"> </w:t>
      </w:r>
      <w:proofErr w:type="spellStart"/>
      <w:r w:rsidRPr="0047179E">
        <w:rPr>
          <w:sz w:val="24"/>
          <w:szCs w:val="24"/>
        </w:rPr>
        <w:t>sentiment</w:t>
      </w:r>
      <w:proofErr w:type="spellEnd"/>
      <w:r w:rsidRPr="0047179E">
        <w:rPr>
          <w:sz w:val="24"/>
          <w:szCs w:val="24"/>
        </w:rPr>
        <w:t xml:space="preserve"> </w:t>
      </w:r>
      <w:proofErr w:type="spellStart"/>
      <w:r w:rsidRPr="0047179E">
        <w:rPr>
          <w:sz w:val="24"/>
          <w:szCs w:val="24"/>
        </w:rPr>
        <w:t>analysis</w:t>
      </w:r>
      <w:proofErr w:type="spellEnd"/>
      <w:r w:rsidRPr="0047179E">
        <w:rPr>
          <w:sz w:val="24"/>
          <w:szCs w:val="24"/>
        </w:rPr>
        <w:t xml:space="preserve">: </w:t>
      </w:r>
      <w:proofErr w:type="spellStart"/>
      <w:r w:rsidRPr="0047179E">
        <w:rPr>
          <w:sz w:val="24"/>
          <w:szCs w:val="24"/>
        </w:rPr>
        <w:t>Tasks</w:t>
      </w:r>
      <w:proofErr w:type="spellEnd"/>
      <w:r w:rsidRPr="0047179E">
        <w:rPr>
          <w:sz w:val="24"/>
          <w:szCs w:val="24"/>
        </w:rPr>
        <w:t xml:space="preserve">, </w:t>
      </w:r>
      <w:proofErr w:type="spellStart"/>
      <w:r w:rsidRPr="0047179E">
        <w:rPr>
          <w:sz w:val="24"/>
          <w:szCs w:val="24"/>
        </w:rPr>
        <w:t>approaches</w:t>
      </w:r>
      <w:proofErr w:type="spellEnd"/>
      <w:r w:rsidRPr="0047179E">
        <w:rPr>
          <w:sz w:val="24"/>
          <w:szCs w:val="24"/>
        </w:rPr>
        <w:t xml:space="preserve"> </w:t>
      </w:r>
      <w:proofErr w:type="spellStart"/>
      <w:r w:rsidRPr="0047179E">
        <w:rPr>
          <w:sz w:val="24"/>
          <w:szCs w:val="24"/>
        </w:rPr>
        <w:t>and</w:t>
      </w:r>
      <w:proofErr w:type="spellEnd"/>
      <w:r w:rsidRPr="0047179E">
        <w:rPr>
          <w:sz w:val="24"/>
          <w:szCs w:val="24"/>
        </w:rPr>
        <w:t xml:space="preserve"> </w:t>
      </w:r>
      <w:proofErr w:type="spellStart"/>
      <w:r w:rsidRPr="0047179E">
        <w:rPr>
          <w:sz w:val="24"/>
          <w:szCs w:val="24"/>
        </w:rPr>
        <w:t>applications</w:t>
      </w:r>
      <w:proofErr w:type="spellEnd"/>
      <w:r w:rsidRPr="0047179E">
        <w:rPr>
          <w:sz w:val="24"/>
          <w:szCs w:val="24"/>
        </w:rPr>
        <w:t xml:space="preserve">. </w:t>
      </w:r>
      <w:proofErr w:type="spellStart"/>
      <w:r w:rsidRPr="0047179E">
        <w:rPr>
          <w:sz w:val="24"/>
          <w:szCs w:val="24"/>
        </w:rPr>
        <w:t>Knowledge-Based</w:t>
      </w:r>
      <w:proofErr w:type="spellEnd"/>
      <w:r w:rsidRPr="0047179E">
        <w:rPr>
          <w:sz w:val="24"/>
          <w:szCs w:val="24"/>
        </w:rPr>
        <w:t xml:space="preserve"> Systems, 89, 14-46.</w:t>
      </w:r>
    </w:p>
    <w:p w14:paraId="33C607C6" w14:textId="2DD52E30" w:rsidR="0047179E" w:rsidRDefault="0047179E" w:rsidP="0047179E">
      <w:pPr>
        <w:ind w:left="720" w:hanging="720"/>
        <w:jc w:val="both"/>
        <w:rPr>
          <w:ins w:id="262" w:author="Muhammad Ilham" w:date="2024-06-19T09:58:00Z" w16du:dateUtc="2024-06-19T01:58:00Z"/>
          <w:sz w:val="24"/>
          <w:szCs w:val="24"/>
        </w:rPr>
      </w:pPr>
      <w:r w:rsidRPr="0047179E">
        <w:rPr>
          <w:sz w:val="24"/>
          <w:szCs w:val="24"/>
        </w:rPr>
        <w:t xml:space="preserve">Wibowo, A., &amp; Yuwono, F. (2022). Analisis Sentimen Publik Terhadap Isu Lingkungan Hidup di Media Sosial Twitter Menggunakan Metode </w:t>
      </w:r>
      <w:proofErr w:type="spellStart"/>
      <w:r w:rsidRPr="0047179E">
        <w:rPr>
          <w:sz w:val="24"/>
          <w:szCs w:val="24"/>
        </w:rPr>
        <w:t>Naive</w:t>
      </w:r>
      <w:proofErr w:type="spellEnd"/>
      <w:r w:rsidRPr="0047179E">
        <w:rPr>
          <w:sz w:val="24"/>
          <w:szCs w:val="24"/>
        </w:rPr>
        <w:t xml:space="preserve"> </w:t>
      </w:r>
      <w:proofErr w:type="spellStart"/>
      <w:r w:rsidRPr="0047179E">
        <w:rPr>
          <w:sz w:val="24"/>
          <w:szCs w:val="24"/>
        </w:rPr>
        <w:t>Bayes</w:t>
      </w:r>
      <w:proofErr w:type="spellEnd"/>
      <w:r w:rsidRPr="0047179E">
        <w:rPr>
          <w:sz w:val="24"/>
          <w:szCs w:val="24"/>
        </w:rPr>
        <w:t xml:space="preserve"> dan </w:t>
      </w:r>
      <w:proofErr w:type="spellStart"/>
      <w:r w:rsidRPr="0047179E">
        <w:rPr>
          <w:sz w:val="24"/>
          <w:szCs w:val="24"/>
        </w:rPr>
        <w:t>Support</w:t>
      </w:r>
      <w:proofErr w:type="spellEnd"/>
      <w:r w:rsidRPr="0047179E">
        <w:rPr>
          <w:sz w:val="24"/>
          <w:szCs w:val="24"/>
        </w:rPr>
        <w:t xml:space="preserve"> </w:t>
      </w:r>
      <w:proofErr w:type="spellStart"/>
      <w:r w:rsidRPr="0047179E">
        <w:rPr>
          <w:sz w:val="24"/>
          <w:szCs w:val="24"/>
        </w:rPr>
        <w:t>Vector</w:t>
      </w:r>
      <w:proofErr w:type="spellEnd"/>
      <w:r w:rsidRPr="0047179E">
        <w:rPr>
          <w:sz w:val="24"/>
          <w:szCs w:val="24"/>
        </w:rPr>
        <w:t xml:space="preserve"> </w:t>
      </w:r>
      <w:proofErr w:type="spellStart"/>
      <w:r w:rsidRPr="0047179E">
        <w:rPr>
          <w:sz w:val="24"/>
          <w:szCs w:val="24"/>
        </w:rPr>
        <w:t>Machine</w:t>
      </w:r>
      <w:proofErr w:type="spellEnd"/>
      <w:r w:rsidRPr="0047179E">
        <w:rPr>
          <w:sz w:val="24"/>
          <w:szCs w:val="24"/>
        </w:rPr>
        <w:t>. Jurnal Sains dan Teknologi, 12(2), 123-135.</w:t>
      </w:r>
    </w:p>
    <w:p w14:paraId="655788B0" w14:textId="77777777" w:rsidR="00F5014F" w:rsidRDefault="00F5014F" w:rsidP="0047179E">
      <w:pPr>
        <w:ind w:left="720" w:hanging="720"/>
        <w:jc w:val="both"/>
        <w:rPr>
          <w:ins w:id="263" w:author="Muhammad Ilham" w:date="2024-06-19T09:58:00Z" w16du:dateUtc="2024-06-19T01:58:00Z"/>
          <w:sz w:val="24"/>
          <w:szCs w:val="24"/>
        </w:rPr>
      </w:pPr>
    </w:p>
    <w:p w14:paraId="7F122781" w14:textId="77777777" w:rsidR="00F5014F" w:rsidRDefault="00F5014F" w:rsidP="0047179E">
      <w:pPr>
        <w:ind w:left="720" w:hanging="720"/>
        <w:jc w:val="both"/>
        <w:rPr>
          <w:ins w:id="264" w:author="Muhammad Ilham" w:date="2024-06-19T09:58:00Z" w16du:dateUtc="2024-06-19T01:58:00Z"/>
          <w:sz w:val="24"/>
          <w:szCs w:val="24"/>
        </w:rPr>
      </w:pPr>
    </w:p>
    <w:p w14:paraId="4772625B" w14:textId="77777777" w:rsidR="00F5014F" w:rsidRDefault="00F5014F" w:rsidP="0047179E">
      <w:pPr>
        <w:ind w:left="720" w:hanging="720"/>
        <w:jc w:val="both"/>
        <w:rPr>
          <w:ins w:id="265" w:author="Muhammad Ilham" w:date="2024-06-19T09:58:00Z" w16du:dateUtc="2024-06-19T01:58:00Z"/>
          <w:sz w:val="24"/>
          <w:szCs w:val="24"/>
        </w:rPr>
      </w:pPr>
    </w:p>
    <w:p w14:paraId="340C7308" w14:textId="77777777" w:rsidR="00F5014F" w:rsidRDefault="00F5014F" w:rsidP="0047179E">
      <w:pPr>
        <w:ind w:left="720" w:hanging="720"/>
        <w:jc w:val="both"/>
        <w:rPr>
          <w:ins w:id="266" w:author="Muhammad Ilham" w:date="2024-06-19T09:58:00Z" w16du:dateUtc="2024-06-19T01:58:00Z"/>
          <w:sz w:val="24"/>
          <w:szCs w:val="24"/>
        </w:rPr>
      </w:pPr>
    </w:p>
    <w:p w14:paraId="22EAF01A" w14:textId="77777777" w:rsidR="00F5014F" w:rsidRDefault="00F5014F" w:rsidP="0047179E">
      <w:pPr>
        <w:ind w:left="720" w:hanging="720"/>
        <w:jc w:val="both"/>
        <w:rPr>
          <w:ins w:id="267" w:author="Muhammad Ilham" w:date="2024-06-19T09:58:00Z" w16du:dateUtc="2024-06-19T01:58:00Z"/>
          <w:sz w:val="24"/>
          <w:szCs w:val="24"/>
        </w:rPr>
      </w:pPr>
    </w:p>
    <w:p w14:paraId="4C3CAE0F" w14:textId="77777777" w:rsidR="00F5014F" w:rsidRDefault="00F5014F" w:rsidP="0047179E">
      <w:pPr>
        <w:ind w:left="720" w:hanging="720"/>
        <w:jc w:val="both"/>
        <w:rPr>
          <w:ins w:id="268" w:author="Muhammad Ilham" w:date="2024-06-19T09:58:00Z" w16du:dateUtc="2024-06-19T01:58:00Z"/>
          <w:sz w:val="24"/>
          <w:szCs w:val="24"/>
        </w:rPr>
      </w:pPr>
    </w:p>
    <w:p w14:paraId="165873CE" w14:textId="77777777" w:rsidR="00F5014F" w:rsidRDefault="00F5014F" w:rsidP="0047179E">
      <w:pPr>
        <w:ind w:left="720" w:hanging="720"/>
        <w:jc w:val="both"/>
        <w:rPr>
          <w:ins w:id="269" w:author="Muhammad Ilham" w:date="2024-06-19T09:58:00Z" w16du:dateUtc="2024-06-19T01:58:00Z"/>
          <w:sz w:val="24"/>
          <w:szCs w:val="24"/>
        </w:rPr>
      </w:pPr>
    </w:p>
    <w:p w14:paraId="6930BA1D" w14:textId="77777777" w:rsidR="00F5014F" w:rsidRDefault="00F5014F" w:rsidP="0047179E">
      <w:pPr>
        <w:ind w:left="720" w:hanging="720"/>
        <w:jc w:val="both"/>
        <w:rPr>
          <w:ins w:id="270" w:author="Muhammad Ilham" w:date="2024-06-19T09:58:00Z" w16du:dateUtc="2024-06-19T01:58:00Z"/>
          <w:sz w:val="24"/>
          <w:szCs w:val="24"/>
        </w:rPr>
      </w:pPr>
    </w:p>
    <w:p w14:paraId="3ACE2622" w14:textId="77777777" w:rsidR="00F5014F" w:rsidRDefault="00F5014F" w:rsidP="0047179E">
      <w:pPr>
        <w:ind w:left="720" w:hanging="720"/>
        <w:jc w:val="both"/>
        <w:rPr>
          <w:ins w:id="271" w:author="Muhammad Ilham" w:date="2024-06-19T09:58:00Z" w16du:dateUtc="2024-06-19T01:58:00Z"/>
          <w:sz w:val="24"/>
          <w:szCs w:val="24"/>
        </w:rPr>
      </w:pPr>
    </w:p>
    <w:p w14:paraId="095D7F49" w14:textId="77777777" w:rsidR="00F5014F" w:rsidRDefault="00F5014F" w:rsidP="0047179E">
      <w:pPr>
        <w:ind w:left="720" w:hanging="720"/>
        <w:jc w:val="both"/>
        <w:rPr>
          <w:ins w:id="272" w:author="Muhammad Ilham" w:date="2024-06-19T09:58:00Z" w16du:dateUtc="2024-06-19T01:58:00Z"/>
          <w:sz w:val="24"/>
          <w:szCs w:val="24"/>
        </w:rPr>
      </w:pPr>
    </w:p>
    <w:p w14:paraId="1130557E" w14:textId="77777777" w:rsidR="00F5014F" w:rsidRDefault="00F5014F" w:rsidP="0047179E">
      <w:pPr>
        <w:ind w:left="720" w:hanging="720"/>
        <w:jc w:val="both"/>
        <w:rPr>
          <w:ins w:id="273" w:author="Muhammad Ilham" w:date="2024-06-19T09:58:00Z" w16du:dateUtc="2024-06-19T01:58:00Z"/>
          <w:sz w:val="24"/>
          <w:szCs w:val="24"/>
        </w:rPr>
      </w:pPr>
    </w:p>
    <w:p w14:paraId="3032D006" w14:textId="77777777" w:rsidR="00F5014F" w:rsidRDefault="00F5014F" w:rsidP="0047179E">
      <w:pPr>
        <w:ind w:left="720" w:hanging="720"/>
        <w:jc w:val="both"/>
        <w:rPr>
          <w:ins w:id="274" w:author="Muhammad Ilham" w:date="2024-06-19T09:58:00Z" w16du:dateUtc="2024-06-19T01:58:00Z"/>
          <w:sz w:val="24"/>
          <w:szCs w:val="24"/>
        </w:rPr>
      </w:pPr>
    </w:p>
    <w:p w14:paraId="5C5B48A3" w14:textId="77777777" w:rsidR="00F5014F" w:rsidRDefault="00F5014F" w:rsidP="0047179E">
      <w:pPr>
        <w:ind w:left="720" w:hanging="720"/>
        <w:jc w:val="both"/>
        <w:rPr>
          <w:ins w:id="275" w:author="Muhammad Ilham" w:date="2024-06-19T09:58:00Z" w16du:dateUtc="2024-06-19T01:58:00Z"/>
          <w:sz w:val="24"/>
          <w:szCs w:val="24"/>
        </w:rPr>
      </w:pPr>
    </w:p>
    <w:p w14:paraId="67B4F6EC" w14:textId="77777777" w:rsidR="00F5014F" w:rsidRDefault="00F5014F" w:rsidP="0047179E">
      <w:pPr>
        <w:ind w:left="720" w:hanging="720"/>
        <w:jc w:val="both"/>
        <w:rPr>
          <w:ins w:id="276" w:author="Muhammad Ilham" w:date="2024-06-19T09:58:00Z" w16du:dateUtc="2024-06-19T01:58:00Z"/>
          <w:sz w:val="24"/>
          <w:szCs w:val="24"/>
        </w:rPr>
      </w:pPr>
    </w:p>
    <w:p w14:paraId="7A319010" w14:textId="77777777" w:rsidR="00F5014F" w:rsidRDefault="00F5014F" w:rsidP="0047179E">
      <w:pPr>
        <w:ind w:left="720" w:hanging="720"/>
        <w:jc w:val="both"/>
        <w:rPr>
          <w:ins w:id="277" w:author="Muhammad Ilham" w:date="2024-06-19T09:58:00Z" w16du:dateUtc="2024-06-19T01:58:00Z"/>
          <w:sz w:val="24"/>
          <w:szCs w:val="24"/>
        </w:rPr>
      </w:pPr>
    </w:p>
    <w:p w14:paraId="5F9C1AB0" w14:textId="6E8414C8" w:rsidR="00F5014F" w:rsidRDefault="00F5014F" w:rsidP="0047179E">
      <w:pPr>
        <w:ind w:left="720" w:hanging="720"/>
        <w:jc w:val="both"/>
        <w:rPr>
          <w:ins w:id="278" w:author="Muhammad Ilham" w:date="2024-06-19T09:58:00Z" w16du:dateUtc="2024-06-19T01:58:00Z"/>
          <w:b/>
          <w:bCs/>
          <w:sz w:val="24"/>
          <w:szCs w:val="24"/>
        </w:rPr>
      </w:pPr>
      <w:ins w:id="279" w:author="Muhammad Ilham" w:date="2024-06-19T09:58:00Z" w16du:dateUtc="2024-06-19T01:58:00Z">
        <w:r>
          <w:rPr>
            <w:b/>
            <w:bCs/>
            <w:sz w:val="24"/>
            <w:szCs w:val="24"/>
          </w:rPr>
          <w:lastRenderedPageBreak/>
          <w:t>LINK TERKAIT YANG DIPERLUKAN</w:t>
        </w:r>
      </w:ins>
    </w:p>
    <w:p w14:paraId="183C5F27" w14:textId="2061D0C6" w:rsidR="00F5014F" w:rsidRDefault="00034C49" w:rsidP="0047179E">
      <w:pPr>
        <w:ind w:left="720" w:hanging="720"/>
        <w:jc w:val="both"/>
        <w:rPr>
          <w:ins w:id="280" w:author="Muhammad Ilham" w:date="2024-06-19T10:44:00Z" w16du:dateUtc="2024-06-19T02:44:00Z"/>
          <w:sz w:val="24"/>
          <w:szCs w:val="24"/>
        </w:rPr>
      </w:pPr>
      <w:ins w:id="281" w:author="Muhammad Ilham" w:date="2024-06-19T10:44:00Z" w16du:dateUtc="2024-06-19T02:44:00Z">
        <w:r>
          <w:rPr>
            <w:sz w:val="24"/>
            <w:szCs w:val="24"/>
          </w:rPr>
          <w:t xml:space="preserve">Link Youtube : </w:t>
        </w:r>
        <w:r>
          <w:rPr>
            <w:sz w:val="24"/>
            <w:szCs w:val="24"/>
          </w:rPr>
          <w:fldChar w:fldCharType="begin"/>
        </w:r>
        <w:r>
          <w:rPr>
            <w:sz w:val="24"/>
            <w:szCs w:val="24"/>
          </w:rPr>
          <w:instrText>HYPERLINK "</w:instrText>
        </w:r>
        <w:r w:rsidRPr="00034C49">
          <w:rPr>
            <w:sz w:val="24"/>
            <w:szCs w:val="24"/>
          </w:rPr>
          <w:instrText>https://youtu.be/GdGCsC87xJo</w:instrText>
        </w:r>
        <w:r>
          <w:rPr>
            <w:sz w:val="24"/>
            <w:szCs w:val="24"/>
          </w:rPr>
          <w:instrText>"</w:instrText>
        </w:r>
        <w:r>
          <w:rPr>
            <w:sz w:val="24"/>
            <w:szCs w:val="24"/>
          </w:rPr>
          <w:fldChar w:fldCharType="separate"/>
        </w:r>
        <w:r w:rsidRPr="006460B3">
          <w:rPr>
            <w:rStyle w:val="Hyperlink"/>
            <w:sz w:val="24"/>
            <w:szCs w:val="24"/>
          </w:rPr>
          <w:t>https://youtu.be/GdGCsC87xJo</w:t>
        </w:r>
        <w:r>
          <w:rPr>
            <w:sz w:val="24"/>
            <w:szCs w:val="24"/>
          </w:rPr>
          <w:fldChar w:fldCharType="end"/>
        </w:r>
        <w:r>
          <w:rPr>
            <w:sz w:val="24"/>
            <w:szCs w:val="24"/>
          </w:rPr>
          <w:t xml:space="preserve"> </w:t>
        </w:r>
      </w:ins>
    </w:p>
    <w:p w14:paraId="459FB16B" w14:textId="3E774AA1" w:rsidR="00034C49" w:rsidRDefault="00034C49" w:rsidP="0047179E">
      <w:pPr>
        <w:ind w:left="720" w:hanging="720"/>
        <w:jc w:val="both"/>
        <w:rPr>
          <w:ins w:id="282" w:author="Muhammad Ilham" w:date="2024-06-19T10:46:00Z" w16du:dateUtc="2024-06-19T02:46:00Z"/>
          <w:sz w:val="24"/>
          <w:szCs w:val="24"/>
        </w:rPr>
      </w:pPr>
      <w:ins w:id="283" w:author="Muhammad Ilham" w:date="2024-06-19T10:44:00Z" w16du:dateUtc="2024-06-19T02:44:00Z">
        <w:r>
          <w:rPr>
            <w:sz w:val="24"/>
            <w:szCs w:val="24"/>
          </w:rPr>
          <w:t xml:space="preserve">Link PPT : </w:t>
        </w:r>
      </w:ins>
      <w:ins w:id="284" w:author="Muhammad Ilham" w:date="2024-06-19T10:45:00Z" w16du:dateUtc="2024-06-19T02:45:00Z">
        <w:r>
          <w:rPr>
            <w:sz w:val="24"/>
            <w:szCs w:val="24"/>
          </w:rPr>
          <w:fldChar w:fldCharType="begin"/>
        </w:r>
        <w:r>
          <w:rPr>
            <w:sz w:val="24"/>
            <w:szCs w:val="24"/>
          </w:rPr>
          <w:instrText>HYPERLINK "</w:instrText>
        </w:r>
        <w:r w:rsidRPr="00034C49">
          <w:rPr>
            <w:sz w:val="24"/>
            <w:szCs w:val="24"/>
          </w:rPr>
          <w:instrText>https://sprl.in/projectakhirilhamppt</w:instrText>
        </w:r>
        <w:r>
          <w:rPr>
            <w:sz w:val="24"/>
            <w:szCs w:val="24"/>
          </w:rPr>
          <w:instrText>"</w:instrText>
        </w:r>
        <w:r>
          <w:rPr>
            <w:sz w:val="24"/>
            <w:szCs w:val="24"/>
          </w:rPr>
          <w:fldChar w:fldCharType="separate"/>
        </w:r>
        <w:r w:rsidRPr="006460B3">
          <w:rPr>
            <w:rStyle w:val="Hyperlink"/>
            <w:sz w:val="24"/>
            <w:szCs w:val="24"/>
          </w:rPr>
          <w:t>https://sprl.in/projectakhirilhamppt</w:t>
        </w:r>
        <w:r>
          <w:rPr>
            <w:sz w:val="24"/>
            <w:szCs w:val="24"/>
          </w:rPr>
          <w:fldChar w:fldCharType="end"/>
        </w:r>
        <w:r>
          <w:rPr>
            <w:sz w:val="24"/>
            <w:szCs w:val="24"/>
          </w:rPr>
          <w:t xml:space="preserve"> </w:t>
        </w:r>
      </w:ins>
    </w:p>
    <w:p w14:paraId="5344DF26" w14:textId="48817792" w:rsidR="00034C49" w:rsidRPr="0047179E" w:rsidRDefault="00034C49" w:rsidP="0047179E">
      <w:pPr>
        <w:ind w:left="720" w:hanging="720"/>
        <w:jc w:val="both"/>
        <w:rPr>
          <w:sz w:val="24"/>
          <w:szCs w:val="24"/>
        </w:rPr>
      </w:pPr>
      <w:proofErr w:type="spellStart"/>
      <w:ins w:id="285" w:author="Muhammad Ilham" w:date="2024-06-19T10:46:00Z" w16du:dateUtc="2024-06-19T02:46:00Z">
        <w:r>
          <w:rPr>
            <w:sz w:val="24"/>
            <w:szCs w:val="24"/>
          </w:rPr>
          <w:t>Repository</w:t>
        </w:r>
        <w:proofErr w:type="spellEnd"/>
        <w:r>
          <w:rPr>
            <w:sz w:val="24"/>
            <w:szCs w:val="24"/>
          </w:rPr>
          <w:t xml:space="preserve"> </w:t>
        </w:r>
        <w:proofErr w:type="spellStart"/>
        <w:r>
          <w:rPr>
            <w:sz w:val="24"/>
            <w:szCs w:val="24"/>
          </w:rPr>
          <w:t>Git</w:t>
        </w:r>
      </w:ins>
      <w:ins w:id="286" w:author="Muhammad Ilham" w:date="2024-06-19T10:47:00Z" w16du:dateUtc="2024-06-19T02:47:00Z">
        <w:r>
          <w:rPr>
            <w:sz w:val="24"/>
            <w:szCs w:val="24"/>
          </w:rPr>
          <w:t>hub</w:t>
        </w:r>
        <w:proofErr w:type="spellEnd"/>
        <w:r>
          <w:rPr>
            <w:sz w:val="24"/>
            <w:szCs w:val="24"/>
          </w:rPr>
          <w:t xml:space="preserve"> : </w:t>
        </w:r>
      </w:ins>
      <w:ins w:id="287" w:author="Muhammad Ilham" w:date="2024-06-19T10:53:00Z" w16du:dateUtc="2024-06-19T02:53:00Z">
        <w:r>
          <w:rPr>
            <w:sz w:val="24"/>
            <w:szCs w:val="24"/>
          </w:rPr>
          <w:fldChar w:fldCharType="begin"/>
        </w:r>
        <w:r>
          <w:rPr>
            <w:sz w:val="24"/>
            <w:szCs w:val="24"/>
          </w:rPr>
          <w:instrText>HYPERLINK "</w:instrText>
        </w:r>
        <w:r w:rsidRPr="00034C49">
          <w:rPr>
            <w:sz w:val="24"/>
            <w:szCs w:val="24"/>
          </w:rPr>
          <w:instrText>https://github.com/mhmadilham18/Analisis-Sentimen-Tapera</w:instrText>
        </w:r>
        <w:r>
          <w:rPr>
            <w:sz w:val="24"/>
            <w:szCs w:val="24"/>
          </w:rPr>
          <w:instrText>"</w:instrText>
        </w:r>
        <w:r>
          <w:rPr>
            <w:sz w:val="24"/>
            <w:szCs w:val="24"/>
          </w:rPr>
          <w:fldChar w:fldCharType="separate"/>
        </w:r>
        <w:r w:rsidRPr="006460B3">
          <w:rPr>
            <w:rStyle w:val="Hyperlink"/>
            <w:sz w:val="24"/>
            <w:szCs w:val="24"/>
          </w:rPr>
          <w:t>https://github.com/mhmadilham18/Analisis-Sentimen-Tapera</w:t>
        </w:r>
        <w:r>
          <w:rPr>
            <w:sz w:val="24"/>
            <w:szCs w:val="24"/>
          </w:rPr>
          <w:fldChar w:fldCharType="end"/>
        </w:r>
        <w:r>
          <w:rPr>
            <w:sz w:val="24"/>
            <w:szCs w:val="24"/>
          </w:rPr>
          <w:t xml:space="preserve"> </w:t>
        </w:r>
      </w:ins>
    </w:p>
    <w:sectPr w:rsidR="00034C49" w:rsidRPr="0047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D4305"/>
    <w:multiLevelType w:val="hybridMultilevel"/>
    <w:tmpl w:val="288026A4"/>
    <w:lvl w:ilvl="0" w:tplc="E7D0A430">
      <w:start w:val="1"/>
      <w:numFmt w:val="decimal"/>
      <w:lvlText w:val="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9830DE3"/>
    <w:multiLevelType w:val="hybridMultilevel"/>
    <w:tmpl w:val="098EF000"/>
    <w:lvl w:ilvl="0" w:tplc="B3CE9610">
      <w:start w:val="1"/>
      <w:numFmt w:val="decimal"/>
      <w:lvlText w:val="3.3.%1"/>
      <w:lvlJc w:val="left"/>
      <w:pPr>
        <w:ind w:left="1571" w:hanging="360"/>
      </w:pPr>
      <w:rPr>
        <w:rFonts w:hint="default"/>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99D7ACD"/>
    <w:multiLevelType w:val="hybridMultilevel"/>
    <w:tmpl w:val="ABB27C2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6C426B64"/>
    <w:multiLevelType w:val="hybridMultilevel"/>
    <w:tmpl w:val="33384646"/>
    <w:lvl w:ilvl="0" w:tplc="0C489C4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DB845F3"/>
    <w:multiLevelType w:val="hybridMultilevel"/>
    <w:tmpl w:val="1122C2CE"/>
    <w:lvl w:ilvl="0" w:tplc="D308621E">
      <w:start w:val="1"/>
      <w:numFmt w:val="decimal"/>
      <w:lvlText w:val="2.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35174764">
    <w:abstractNumId w:val="2"/>
  </w:num>
  <w:num w:numId="2" w16cid:durableId="773676167">
    <w:abstractNumId w:val="3"/>
  </w:num>
  <w:num w:numId="3" w16cid:durableId="1396777848">
    <w:abstractNumId w:val="4"/>
  </w:num>
  <w:num w:numId="4" w16cid:durableId="1096680088">
    <w:abstractNumId w:val="0"/>
  </w:num>
  <w:num w:numId="5" w16cid:durableId="1866027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hammad Ilham">
    <w15:presenceInfo w15:providerId="Windows Live" w15:userId="de35e9d9ccfae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9E"/>
    <w:rsid w:val="00034C49"/>
    <w:rsid w:val="000F06D3"/>
    <w:rsid w:val="00194AE9"/>
    <w:rsid w:val="002D03BD"/>
    <w:rsid w:val="00346A43"/>
    <w:rsid w:val="0037054F"/>
    <w:rsid w:val="00420502"/>
    <w:rsid w:val="0047179E"/>
    <w:rsid w:val="004C02C0"/>
    <w:rsid w:val="005B1619"/>
    <w:rsid w:val="005C591A"/>
    <w:rsid w:val="00620FA4"/>
    <w:rsid w:val="006A63F8"/>
    <w:rsid w:val="007C6A78"/>
    <w:rsid w:val="009D3550"/>
    <w:rsid w:val="00A77A42"/>
    <w:rsid w:val="00AF32C1"/>
    <w:rsid w:val="00B624C9"/>
    <w:rsid w:val="00C14D36"/>
    <w:rsid w:val="00C5075A"/>
    <w:rsid w:val="00C65434"/>
    <w:rsid w:val="00CE3D98"/>
    <w:rsid w:val="00D110BC"/>
    <w:rsid w:val="00DC69C8"/>
    <w:rsid w:val="00DF7639"/>
    <w:rsid w:val="00EA640C"/>
    <w:rsid w:val="00F5014F"/>
    <w:rsid w:val="00F933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FF43"/>
  <w15:chartTrackingRefBased/>
  <w15:docId w15:val="{109570C7-729A-4FC0-9FDA-96FC31A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line="360"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4F"/>
    <w:rPr>
      <w:rFonts w:ascii="Times New Roman" w:hAnsi="Times New Roma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DF7639"/>
    <w:pPr>
      <w:spacing w:line="240" w:lineRule="auto"/>
      <w:ind w:left="0" w:firstLine="0"/>
      <w:jc w:val="center"/>
    </w:pPr>
    <w:rPr>
      <w:iCs/>
      <w:kern w:val="0"/>
      <w:sz w:val="20"/>
      <w:szCs w:val="18"/>
      <w:lang w:val="en-ID"/>
    </w:rPr>
  </w:style>
  <w:style w:type="paragraph" w:styleId="DaftarParagraf">
    <w:name w:val="List Paragraph"/>
    <w:basedOn w:val="Normal"/>
    <w:uiPriority w:val="34"/>
    <w:qFormat/>
    <w:rsid w:val="0047179E"/>
    <w:pPr>
      <w:ind w:left="720"/>
      <w:contextualSpacing/>
    </w:pPr>
  </w:style>
  <w:style w:type="table" w:styleId="KisiTabel">
    <w:name w:val="Table Grid"/>
    <w:basedOn w:val="TabelNormal"/>
    <w:uiPriority w:val="39"/>
    <w:rsid w:val="00C507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
    <w:name w:val="Revision"/>
    <w:hidden/>
    <w:uiPriority w:val="99"/>
    <w:semiHidden/>
    <w:rsid w:val="00C5075A"/>
    <w:pPr>
      <w:spacing w:line="240" w:lineRule="auto"/>
      <w:ind w:left="0" w:firstLine="0"/>
    </w:pPr>
    <w:rPr>
      <w:rFonts w:ascii="Times New Roman" w:hAnsi="Times New Roman"/>
    </w:rPr>
  </w:style>
  <w:style w:type="character" w:styleId="Hyperlink">
    <w:name w:val="Hyperlink"/>
    <w:basedOn w:val="FontParagrafDefault"/>
    <w:uiPriority w:val="99"/>
    <w:unhideWhenUsed/>
    <w:rsid w:val="00034C49"/>
    <w:rPr>
      <w:color w:val="0563C1" w:themeColor="hyperlink"/>
      <w:u w:val="single"/>
    </w:rPr>
  </w:style>
  <w:style w:type="character" w:styleId="SebutanYangBelumTerselesaikan">
    <w:name w:val="Unresolved Mention"/>
    <w:basedOn w:val="FontParagrafDefault"/>
    <w:uiPriority w:val="99"/>
    <w:semiHidden/>
    <w:unhideWhenUsed/>
    <w:rsid w:val="00034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1675</Words>
  <Characters>9552</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Ilham</dc:creator>
  <cp:keywords/>
  <dc:description/>
  <cp:lastModifiedBy>Muhammad Ilham</cp:lastModifiedBy>
  <cp:revision>1</cp:revision>
  <dcterms:created xsi:type="dcterms:W3CDTF">2024-06-19T00:53:00Z</dcterms:created>
  <dcterms:modified xsi:type="dcterms:W3CDTF">2024-06-19T02:54:00Z</dcterms:modified>
</cp:coreProperties>
</file>